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495" w:rsidRDefault="00873AF7" w:rsidP="0023421E">
      <w:pPr>
        <w:jc w:val="center"/>
        <w:rPr>
          <w:rFonts w:cs="Times New Roman"/>
          <w:b/>
          <w:sz w:val="32"/>
        </w:rPr>
      </w:pPr>
      <w:r w:rsidRPr="00CA6F08">
        <w:rPr>
          <w:rFonts w:cs="Times New Roman"/>
          <w:b/>
          <w:sz w:val="32"/>
        </w:rPr>
        <w:t>Compiling PySide for IDA Pro</w:t>
      </w:r>
      <w:r w:rsidR="00916BA3">
        <w:rPr>
          <w:rFonts w:cs="Times New Roman"/>
          <w:b/>
          <w:sz w:val="32"/>
        </w:rPr>
        <w:t xml:space="preserve"> 6.1</w:t>
      </w:r>
      <w:r w:rsidRPr="00CA6F08">
        <w:rPr>
          <w:rFonts w:cs="Times New Roman"/>
          <w:b/>
          <w:sz w:val="32"/>
        </w:rPr>
        <w:t xml:space="preserve"> on Windows</w:t>
      </w:r>
    </w:p>
    <w:p w:rsidR="00EC5527" w:rsidRDefault="00EC5527" w:rsidP="0023421E">
      <w:pPr>
        <w:jc w:val="center"/>
        <w:rPr>
          <w:rFonts w:cs="Times New Roman"/>
          <w:b/>
          <w:sz w:val="32"/>
        </w:rPr>
      </w:pPr>
      <w:r>
        <w:rPr>
          <w:rFonts w:cs="Times New Roman"/>
          <w:b/>
          <w:sz w:val="32"/>
        </w:rPr>
        <w:t>25/12/1013</w:t>
      </w:r>
    </w:p>
    <w:p w:rsidR="00EC5527" w:rsidRPr="00EC5527" w:rsidRDefault="00EC5527" w:rsidP="0023421E">
      <w:pPr>
        <w:jc w:val="center"/>
        <w:rPr>
          <w:rFonts w:cs="Times New Roman"/>
          <w:b/>
          <w:color w:val="D9D9D9" w:themeColor="background1" w:themeShade="D9"/>
          <w:sz w:val="18"/>
        </w:rPr>
      </w:pPr>
      <w:r w:rsidRPr="00EC5527">
        <w:rPr>
          <w:rFonts w:cs="Times New Roman"/>
          <w:b/>
          <w:color w:val="D9D9D9" w:themeColor="background1" w:themeShade="D9"/>
          <w:sz w:val="18"/>
        </w:rPr>
        <w:t>https://www.facebook.com/luzxs</w:t>
      </w:r>
    </w:p>
    <w:p w:rsidR="00873AF7" w:rsidRPr="00CA6F08" w:rsidRDefault="00873AF7" w:rsidP="00873AF7">
      <w:pPr>
        <w:rPr>
          <w:rFonts w:cs="Times New Roman"/>
        </w:rPr>
      </w:pPr>
      <w:r w:rsidRPr="00CA6F08">
        <w:rPr>
          <w:rFonts w:cs="Times New Roman"/>
        </w:rPr>
        <w:t>If you've ever wanted to use IDA's native GUIs, you'll need PySide. Unfortunately PySide is annoying to compile, and the only available binaries are for Python 2.6. This should work for any version.</w:t>
      </w:r>
    </w:p>
    <w:p w:rsidR="00873AF7" w:rsidRPr="00CA6F08" w:rsidRDefault="00873AF7" w:rsidP="00873AF7">
      <w:pPr>
        <w:rPr>
          <w:rFonts w:cs="Times New Roman"/>
        </w:rPr>
      </w:pPr>
      <w:r w:rsidRPr="00CA6F08">
        <w:rPr>
          <w:rFonts w:cs="Times New Roman"/>
        </w:rPr>
        <w:t>Note: The python module installer executable at the end of this guide did not work for me. The compiled pyd and dll files, however were completely usable from within IDA.</w:t>
      </w:r>
    </w:p>
    <w:p w:rsidR="00873AF7" w:rsidRPr="00CA6F08" w:rsidRDefault="00873AF7" w:rsidP="00873AF7">
      <w:pPr>
        <w:rPr>
          <w:rFonts w:cs="Times New Roman"/>
          <w:b/>
        </w:rPr>
      </w:pPr>
      <w:r w:rsidRPr="00CA6F08">
        <w:rPr>
          <w:rFonts w:cs="Times New Roman"/>
          <w:b/>
        </w:rPr>
        <w:t>Prequisites</w:t>
      </w:r>
    </w:p>
    <w:p w:rsidR="00873AF7" w:rsidRPr="00CA6F08" w:rsidRDefault="00873AF7" w:rsidP="00873AF7">
      <w:pPr>
        <w:pStyle w:val="ListParagraph"/>
        <w:numPr>
          <w:ilvl w:val="0"/>
          <w:numId w:val="1"/>
        </w:numPr>
        <w:rPr>
          <w:rFonts w:cs="Times New Roman"/>
        </w:rPr>
      </w:pPr>
      <w:r w:rsidRPr="00CA6F08">
        <w:rPr>
          <w:rFonts w:cs="Times New Roman"/>
        </w:rPr>
        <w:t xml:space="preserve">Python 2.7 </w:t>
      </w:r>
    </w:p>
    <w:p w:rsidR="00873AF7" w:rsidRPr="00CA6F08" w:rsidRDefault="00101206" w:rsidP="00873AF7">
      <w:pPr>
        <w:pStyle w:val="ListParagraph"/>
        <w:numPr>
          <w:ilvl w:val="1"/>
          <w:numId w:val="1"/>
        </w:numPr>
        <w:rPr>
          <w:rFonts w:cs="Times New Roman"/>
        </w:rPr>
      </w:pPr>
      <w:r>
        <w:fldChar w:fldCharType="begin"/>
      </w:r>
      <w:r>
        <w:instrText>HYPERLINK "http://www.python.org/ftp/python/2.7/python-2.7.msi"</w:instrText>
      </w:r>
      <w:r>
        <w:fldChar w:fldCharType="separate"/>
      </w:r>
      <w:r w:rsidR="00873AF7" w:rsidRPr="00CA6F08">
        <w:rPr>
          <w:rStyle w:val="Hyperlink"/>
          <w:rFonts w:cs="Times New Roman"/>
        </w:rPr>
        <w:t>http://www.python.org/ftp/python/2.7/python-2.7.msi</w:t>
      </w:r>
      <w:r>
        <w:fldChar w:fldCharType="end"/>
      </w:r>
    </w:p>
    <w:p w:rsidR="00873AF7" w:rsidRPr="00CA6F08" w:rsidRDefault="00873AF7" w:rsidP="00873AF7">
      <w:pPr>
        <w:pStyle w:val="ListParagraph"/>
        <w:numPr>
          <w:ilvl w:val="2"/>
          <w:numId w:val="1"/>
        </w:numPr>
        <w:rPr>
          <w:rFonts w:cs="Times New Roman"/>
        </w:rPr>
      </w:pPr>
      <w:r w:rsidRPr="00CA6F08">
        <w:rPr>
          <w:rFonts w:cs="Times New Roman"/>
        </w:rPr>
        <w:t>Run and install, I’ll be using C:\Python27</w:t>
      </w:r>
    </w:p>
    <w:p w:rsidR="00D77846" w:rsidRPr="00CA6F08" w:rsidRDefault="00D77846" w:rsidP="00D77846">
      <w:pPr>
        <w:pStyle w:val="ListParagraph"/>
        <w:numPr>
          <w:ilvl w:val="0"/>
          <w:numId w:val="1"/>
        </w:numPr>
        <w:rPr>
          <w:rFonts w:cs="Times New Roman"/>
        </w:rPr>
      </w:pPr>
      <w:r w:rsidRPr="00CA6F08">
        <w:rPr>
          <w:rFonts w:cs="Times New Roman"/>
        </w:rPr>
        <w:t xml:space="preserve">Perl </w:t>
      </w:r>
      <w:r w:rsidR="00036D8B" w:rsidRPr="00CA6F08">
        <w:rPr>
          <w:rFonts w:cs="Times New Roman"/>
        </w:rPr>
        <w:t>5.18</w:t>
      </w:r>
    </w:p>
    <w:p w:rsidR="00D77846" w:rsidRPr="00CA6F08" w:rsidRDefault="00101206" w:rsidP="00D77846">
      <w:pPr>
        <w:pStyle w:val="ListParagraph"/>
        <w:numPr>
          <w:ilvl w:val="1"/>
          <w:numId w:val="1"/>
        </w:numPr>
        <w:rPr>
          <w:rFonts w:cs="Times New Roman"/>
        </w:rPr>
      </w:pPr>
      <w:r>
        <w:fldChar w:fldCharType="begin"/>
      </w:r>
      <w:r>
        <w:instrText>HYPERLINK "http://strawberry-perl.googlecode.com/files/strawberry-perl-5.18.1.1-32bit.msi"</w:instrText>
      </w:r>
      <w:r>
        <w:fldChar w:fldCharType="separate"/>
      </w:r>
      <w:r w:rsidR="00D77846" w:rsidRPr="00CA6F08">
        <w:rPr>
          <w:rStyle w:val="Hyperlink"/>
          <w:rFonts w:cs="Times New Roman"/>
        </w:rPr>
        <w:t>http://strawberry-perl.googlecode.com/files/strawberry-perl-5.18.1.1-32bit.msi</w:t>
      </w:r>
      <w:r>
        <w:fldChar w:fldCharType="end"/>
      </w:r>
    </w:p>
    <w:p w:rsidR="00873AF7" w:rsidRPr="00CA6F08" w:rsidRDefault="00873AF7" w:rsidP="00873AF7">
      <w:pPr>
        <w:pStyle w:val="ListParagraph"/>
        <w:numPr>
          <w:ilvl w:val="0"/>
          <w:numId w:val="1"/>
        </w:numPr>
        <w:rPr>
          <w:rFonts w:cs="Times New Roman"/>
        </w:rPr>
      </w:pPr>
      <w:r w:rsidRPr="00CA6F08">
        <w:rPr>
          <w:rFonts w:cs="Times New Roman"/>
        </w:rPr>
        <w:t>Visual Studio 2010</w:t>
      </w:r>
    </w:p>
    <w:p w:rsidR="005D3D86" w:rsidRDefault="00873AF7" w:rsidP="005D3D86">
      <w:pPr>
        <w:pStyle w:val="ListParagraph"/>
        <w:numPr>
          <w:ilvl w:val="0"/>
          <w:numId w:val="1"/>
        </w:numPr>
        <w:rPr>
          <w:rFonts w:cs="Times New Roman"/>
        </w:rPr>
      </w:pPr>
      <w:r w:rsidRPr="00CA6F08">
        <w:rPr>
          <w:rFonts w:cs="Times New Roman"/>
        </w:rPr>
        <w:t>Visual Studio 2010 Service Pack 1</w:t>
      </w:r>
    </w:p>
    <w:p w:rsidR="005D3D86" w:rsidRPr="009F2116" w:rsidRDefault="005D3D86" w:rsidP="005D3D86">
      <w:pPr>
        <w:pStyle w:val="ListParagraph"/>
        <w:numPr>
          <w:ilvl w:val="0"/>
          <w:numId w:val="1"/>
        </w:numPr>
        <w:rPr>
          <w:rFonts w:cs="Times New Roman"/>
          <w:szCs w:val="24"/>
        </w:rPr>
      </w:pPr>
      <w:r w:rsidRPr="005D3D86">
        <w:rPr>
          <w:rFonts w:cs="Times New Roman"/>
          <w:color w:val="363534"/>
          <w:szCs w:val="24"/>
        </w:rPr>
        <w:t>Windows</w:t>
      </w:r>
      <w:r w:rsidRPr="005D3D86">
        <w:rPr>
          <w:rStyle w:val="apple-converted-space"/>
          <w:rFonts w:cs="Times New Roman"/>
          <w:color w:val="44A51C"/>
          <w:szCs w:val="24"/>
        </w:rPr>
        <w:t> </w:t>
      </w:r>
      <w:r w:rsidRPr="005D3D86">
        <w:rPr>
          <w:rStyle w:val="caps"/>
          <w:rFonts w:cs="Times New Roman"/>
          <w:color w:val="44A51C"/>
          <w:szCs w:val="24"/>
        </w:rPr>
        <w:t>SDK</w:t>
      </w:r>
      <w:r w:rsidRPr="005D3D86">
        <w:rPr>
          <w:rStyle w:val="apple-converted-space"/>
          <w:rFonts w:cs="Times New Roman"/>
          <w:color w:val="44A51C"/>
          <w:szCs w:val="24"/>
        </w:rPr>
        <w:t> </w:t>
      </w:r>
      <w:r w:rsidRPr="005D3D86">
        <w:rPr>
          <w:rFonts w:cs="Times New Roman"/>
          <w:color w:val="363534"/>
          <w:szCs w:val="24"/>
        </w:rPr>
        <w:t>v7.0</w:t>
      </w:r>
      <w:r w:rsidRPr="005D3D86">
        <w:rPr>
          <w:rStyle w:val="apple-converted-space"/>
          <w:rFonts w:cs="Times New Roman"/>
          <w:color w:val="363534"/>
          <w:szCs w:val="24"/>
        </w:rPr>
        <w:t> </w:t>
      </w:r>
      <w:r w:rsidRPr="005D3D86">
        <w:rPr>
          <w:rFonts w:cs="Times New Roman"/>
          <w:color w:val="363534"/>
          <w:szCs w:val="24"/>
        </w:rPr>
        <w:t>is required when building against Python 2.6, 2.7 or 3.2</w:t>
      </w:r>
    </w:p>
    <w:p w:rsidR="009F2116" w:rsidRPr="005D3D86" w:rsidRDefault="00101206" w:rsidP="009F2116">
      <w:pPr>
        <w:pStyle w:val="ListParagraph"/>
        <w:numPr>
          <w:ilvl w:val="1"/>
          <w:numId w:val="1"/>
        </w:numPr>
        <w:rPr>
          <w:rFonts w:cs="Times New Roman"/>
          <w:szCs w:val="24"/>
        </w:rPr>
      </w:pPr>
      <w:r>
        <w:fldChar w:fldCharType="begin"/>
      </w:r>
      <w:r>
        <w:instrText>HYPERLINK "http://www.microsoft.com/en-us/download/details.aspx?id=3138"</w:instrText>
      </w:r>
      <w:r>
        <w:fldChar w:fldCharType="separate"/>
      </w:r>
      <w:r w:rsidR="009F2116" w:rsidRPr="009F2116">
        <w:rPr>
          <w:rStyle w:val="Hyperlink"/>
          <w:rFonts w:cs="Times New Roman"/>
          <w:szCs w:val="24"/>
        </w:rPr>
        <w:t>http://www.microsoft.com/en-us/download/details.aspx?id=3138</w:t>
      </w:r>
      <w:r>
        <w:fldChar w:fldCharType="end"/>
      </w:r>
    </w:p>
    <w:p w:rsidR="00873AF7" w:rsidRPr="00CA6F08" w:rsidRDefault="00873AF7" w:rsidP="00873AF7">
      <w:pPr>
        <w:pStyle w:val="ListParagraph"/>
        <w:numPr>
          <w:ilvl w:val="0"/>
          <w:numId w:val="1"/>
        </w:numPr>
        <w:rPr>
          <w:rFonts w:cs="Times New Roman"/>
        </w:rPr>
      </w:pPr>
      <w:r w:rsidRPr="00CA6F08">
        <w:rPr>
          <w:rFonts w:cs="Times New Roman"/>
        </w:rPr>
        <w:t>Qt 4.8.5 Source Code (Qt libraries 4.8.5 for Windows (VS 2010, 235 MB))</w:t>
      </w:r>
    </w:p>
    <w:p w:rsidR="00873AF7" w:rsidRPr="00CA6F08" w:rsidRDefault="00101206" w:rsidP="00873AF7">
      <w:pPr>
        <w:pStyle w:val="ListParagraph"/>
        <w:numPr>
          <w:ilvl w:val="1"/>
          <w:numId w:val="1"/>
        </w:numPr>
        <w:rPr>
          <w:rFonts w:cs="Times New Roman"/>
        </w:rPr>
      </w:pPr>
      <w:r>
        <w:fldChar w:fldCharType="begin"/>
      </w:r>
      <w:r>
        <w:instrText>HYPERLINK "http://download.qt-project.org/official_releases/qt/4.8/4.8.5/qt-win-opensource-4.8.5-vs2010.exe"</w:instrText>
      </w:r>
      <w:r>
        <w:fldChar w:fldCharType="separate"/>
      </w:r>
      <w:r w:rsidR="00873AF7" w:rsidRPr="00CA6F08">
        <w:rPr>
          <w:rStyle w:val="Hyperlink"/>
          <w:rFonts w:cs="Times New Roman"/>
        </w:rPr>
        <w:t>http://download.qt-project.org/official_releases/qt/4.8/4.8.5/qt-win-opensource-4.8.5-vs2010.exe</w:t>
      </w:r>
      <w:r>
        <w:fldChar w:fldCharType="end"/>
      </w:r>
    </w:p>
    <w:p w:rsidR="00873AF7" w:rsidRPr="00CA6F08" w:rsidRDefault="00873AF7" w:rsidP="00873AF7">
      <w:pPr>
        <w:pStyle w:val="ListParagraph"/>
        <w:numPr>
          <w:ilvl w:val="2"/>
          <w:numId w:val="1"/>
        </w:numPr>
        <w:rPr>
          <w:rFonts w:cs="Times New Roman"/>
        </w:rPr>
      </w:pPr>
      <w:r w:rsidRPr="00CA6F08">
        <w:rPr>
          <w:rFonts w:cs="Times New Roman"/>
        </w:rPr>
        <w:t>Run and install this in your computer, I’ll be using C:\Qt\4.8.5</w:t>
      </w:r>
    </w:p>
    <w:p w:rsidR="00873AF7" w:rsidRPr="00CA6F08" w:rsidRDefault="00873AF7" w:rsidP="00873AF7">
      <w:pPr>
        <w:numPr>
          <w:ilvl w:val="0"/>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setuptools python module</w:t>
      </w:r>
    </w:p>
    <w:p w:rsidR="00873AF7" w:rsidRPr="00CA6F08" w:rsidRDefault="00101206" w:rsidP="00873AF7">
      <w:pPr>
        <w:numPr>
          <w:ilvl w:val="1"/>
          <w:numId w:val="1"/>
        </w:numPr>
        <w:spacing w:before="100" w:beforeAutospacing="1" w:after="100" w:afterAutospacing="1" w:line="375" w:lineRule="atLeast"/>
        <w:rPr>
          <w:rFonts w:cs="Times New Roman"/>
          <w:color w:val="000000"/>
          <w:sz w:val="23"/>
          <w:szCs w:val="23"/>
        </w:rPr>
      </w:pPr>
      <w:r>
        <w:fldChar w:fldCharType="begin"/>
      </w:r>
      <w:r>
        <w:instrText>HYPERLINK "https://pypi.python.org/pypi/setuptools"</w:instrText>
      </w:r>
      <w:r>
        <w:fldChar w:fldCharType="separate"/>
      </w:r>
      <w:r w:rsidR="00873AF7" w:rsidRPr="00CA6F08">
        <w:rPr>
          <w:rStyle w:val="Hyperlink"/>
          <w:rFonts w:cs="Times New Roman"/>
          <w:sz w:val="23"/>
          <w:szCs w:val="23"/>
        </w:rPr>
        <w:t>https://pypi.python.org/pypi/setuptools</w:t>
      </w:r>
      <w:r>
        <w:fldChar w:fldCharType="end"/>
      </w:r>
    </w:p>
    <w:p w:rsidR="00873AF7" w:rsidRPr="00CA6F08" w:rsidRDefault="00873AF7" w:rsidP="00873AF7">
      <w:pPr>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 xml:space="preserve">Get it at </w:t>
      </w:r>
      <w:r w:rsidR="00101206">
        <w:fldChar w:fldCharType="begin"/>
      </w:r>
      <w:r w:rsidR="00101206">
        <w:instrText>HYPERLINK "https://bitbucket.org/pypa/setuptools/get/default.tar.gz" \l "egg=setuptools-dev"</w:instrText>
      </w:r>
      <w:r w:rsidR="00101206">
        <w:fldChar w:fldCharType="separate"/>
      </w:r>
      <w:r w:rsidRPr="00CA6F08">
        <w:rPr>
          <w:rStyle w:val="Hyperlink"/>
          <w:rFonts w:cs="Times New Roman"/>
          <w:sz w:val="23"/>
          <w:szCs w:val="23"/>
        </w:rPr>
        <w:t>https://bitbucket.org/pypa/setuptools/get/default.tar.gz#egg=setuptools-dev</w:t>
      </w:r>
      <w:r w:rsidR="00101206">
        <w:fldChar w:fldCharType="end"/>
      </w:r>
    </w:p>
    <w:p w:rsidR="00873AF7" w:rsidRPr="00CA6F08" w:rsidRDefault="00873AF7" w:rsidP="00873AF7">
      <w:pPr>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 xml:space="preserve">Extract and run </w:t>
      </w:r>
      <w:r w:rsidRPr="00CA6F08">
        <w:rPr>
          <w:rFonts w:cs="Times New Roman"/>
          <w:b/>
          <w:color w:val="000000"/>
          <w:sz w:val="23"/>
          <w:szCs w:val="23"/>
        </w:rPr>
        <w:t>setup.py install</w:t>
      </w:r>
    </w:p>
    <w:p w:rsidR="00873AF7" w:rsidRPr="00CA6F08" w:rsidRDefault="00873AF7" w:rsidP="00873AF7">
      <w:pPr>
        <w:numPr>
          <w:ilvl w:val="0"/>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cmake</w:t>
      </w:r>
    </w:p>
    <w:p w:rsidR="00873AF7" w:rsidRPr="00CA6F08" w:rsidRDefault="00101206" w:rsidP="00873AF7">
      <w:pPr>
        <w:numPr>
          <w:ilvl w:val="1"/>
          <w:numId w:val="1"/>
        </w:numPr>
        <w:spacing w:before="100" w:beforeAutospacing="1" w:after="100" w:afterAutospacing="1" w:line="375" w:lineRule="atLeast"/>
        <w:rPr>
          <w:rFonts w:cs="Times New Roman"/>
          <w:color w:val="000000"/>
          <w:sz w:val="23"/>
          <w:szCs w:val="23"/>
        </w:rPr>
      </w:pPr>
      <w:r>
        <w:fldChar w:fldCharType="begin"/>
      </w:r>
      <w:r>
        <w:instrText>HYPERLINK "http://www.cmake.org/cmake/resources/software.html"</w:instrText>
      </w:r>
      <w:r>
        <w:fldChar w:fldCharType="separate"/>
      </w:r>
      <w:r w:rsidR="00873AF7" w:rsidRPr="00CA6F08">
        <w:rPr>
          <w:rStyle w:val="Hyperlink"/>
          <w:rFonts w:cs="Times New Roman"/>
          <w:sz w:val="23"/>
          <w:szCs w:val="23"/>
        </w:rPr>
        <w:t>http://www.cmake.org/cmake/resources/software.html</w:t>
      </w:r>
      <w:r>
        <w:fldChar w:fldCharType="end"/>
      </w:r>
    </w:p>
    <w:p w:rsidR="00873AF7" w:rsidRPr="00CA6F08" w:rsidRDefault="00873AF7" w:rsidP="00873AF7">
      <w:pPr>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 xml:space="preserve">Get it at </w:t>
      </w:r>
      <w:r w:rsidR="00101206">
        <w:fldChar w:fldCharType="begin"/>
      </w:r>
      <w:r w:rsidR="00101206">
        <w:instrText>HYPERLINK "http://www.cmake.org/files/v2.8/cmake-2.8.12.1-win32-x86.exe"</w:instrText>
      </w:r>
      <w:r w:rsidR="00101206">
        <w:fldChar w:fldCharType="separate"/>
      </w:r>
      <w:r w:rsidRPr="00CA6F08">
        <w:rPr>
          <w:rStyle w:val="Hyperlink"/>
          <w:rFonts w:cs="Times New Roman"/>
          <w:sz w:val="23"/>
          <w:szCs w:val="23"/>
        </w:rPr>
        <w:t>http://www.cmake.org/files/v2.8/cmake-2.8.12.1-win32-x86.exe</w:t>
      </w:r>
      <w:r w:rsidR="00101206">
        <w:fldChar w:fldCharType="end"/>
      </w:r>
    </w:p>
    <w:p w:rsidR="00873AF7" w:rsidRPr="00CA6F08" w:rsidRDefault="00873AF7" w:rsidP="00873AF7">
      <w:pPr>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Run and install, I used C:\C</w:t>
      </w:r>
      <w:r w:rsidR="00893C3A" w:rsidRPr="00CA6F08">
        <w:rPr>
          <w:rFonts w:cs="Times New Roman"/>
          <w:color w:val="000000"/>
          <w:sz w:val="23"/>
          <w:szCs w:val="23"/>
        </w:rPr>
        <w:t>make 2.8</w:t>
      </w:r>
    </w:p>
    <w:p w:rsidR="00873AF7" w:rsidRPr="00CA6F08" w:rsidRDefault="00873AF7" w:rsidP="00873AF7">
      <w:pPr>
        <w:numPr>
          <w:ilvl w:val="0"/>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git for windows</w:t>
      </w:r>
    </w:p>
    <w:p w:rsidR="00873AF7" w:rsidRPr="00CA6F08" w:rsidRDefault="00101206" w:rsidP="00873AF7">
      <w:pPr>
        <w:numPr>
          <w:ilvl w:val="1"/>
          <w:numId w:val="1"/>
        </w:numPr>
        <w:spacing w:before="100" w:beforeAutospacing="1" w:after="100" w:afterAutospacing="1" w:line="375" w:lineRule="atLeast"/>
        <w:rPr>
          <w:rFonts w:cs="Times New Roman"/>
          <w:color w:val="000000"/>
          <w:sz w:val="23"/>
          <w:szCs w:val="23"/>
        </w:rPr>
      </w:pPr>
      <w:r>
        <w:fldChar w:fldCharType="begin"/>
      </w:r>
      <w:r>
        <w:instrText>HYPERLINK "http://git-scm.com/download/win"</w:instrText>
      </w:r>
      <w:r>
        <w:fldChar w:fldCharType="separate"/>
      </w:r>
      <w:r w:rsidR="00873AF7" w:rsidRPr="00CA6F08">
        <w:rPr>
          <w:rStyle w:val="Hyperlink"/>
          <w:rFonts w:cs="Times New Roman"/>
          <w:sz w:val="23"/>
          <w:szCs w:val="23"/>
        </w:rPr>
        <w:t>http://git-scm.com/download/win</w:t>
      </w:r>
      <w:r>
        <w:fldChar w:fldCharType="end"/>
      </w:r>
    </w:p>
    <w:p w:rsidR="00893C3A" w:rsidRPr="00CA6F08" w:rsidRDefault="00893C3A" w:rsidP="00893C3A">
      <w:pPr>
        <w:numPr>
          <w:ilvl w:val="0"/>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lastRenderedPageBreak/>
        <w:t>gnuwin32</w:t>
      </w:r>
    </w:p>
    <w:p w:rsidR="00893C3A" w:rsidRPr="00CA6F08" w:rsidRDefault="00101206" w:rsidP="00893C3A">
      <w:pPr>
        <w:numPr>
          <w:ilvl w:val="1"/>
          <w:numId w:val="1"/>
        </w:numPr>
        <w:spacing w:before="100" w:beforeAutospacing="1" w:after="100" w:afterAutospacing="1" w:line="375" w:lineRule="atLeast"/>
        <w:rPr>
          <w:rFonts w:cs="Times New Roman"/>
          <w:color w:val="000000"/>
          <w:sz w:val="23"/>
          <w:szCs w:val="23"/>
        </w:rPr>
      </w:pPr>
      <w:r>
        <w:fldChar w:fldCharType="begin"/>
      </w:r>
      <w:r>
        <w:instrText>HYPERLINK "http://sourceforge.net/projects/getgnuwin32/files/"</w:instrText>
      </w:r>
      <w:r>
        <w:fldChar w:fldCharType="separate"/>
      </w:r>
      <w:r w:rsidR="00893C3A" w:rsidRPr="00CA6F08">
        <w:rPr>
          <w:rStyle w:val="Hyperlink"/>
          <w:rFonts w:cs="Times New Roman"/>
        </w:rPr>
        <w:t>http://sourceforge.net/projects/getgnuwin32/files/</w:t>
      </w:r>
      <w:r>
        <w:fldChar w:fldCharType="end"/>
      </w:r>
    </w:p>
    <w:p w:rsidR="00893C3A" w:rsidRPr="00CA6F08" w:rsidRDefault="00893C3A" w:rsidP="00893C3A">
      <w:pPr>
        <w:numPr>
          <w:ilvl w:val="2"/>
          <w:numId w:val="1"/>
        </w:numPr>
        <w:spacing w:before="100" w:beforeAutospacing="1" w:after="100" w:afterAutospacing="1" w:line="375" w:lineRule="atLeast"/>
        <w:rPr>
          <w:rFonts w:cs="Times New Roman"/>
          <w:color w:val="000000"/>
          <w:sz w:val="23"/>
          <w:szCs w:val="23"/>
        </w:rPr>
      </w:pPr>
      <w:r w:rsidRPr="00CA6F08">
        <w:rPr>
          <w:rFonts w:cs="Times New Roman"/>
        </w:rPr>
        <w:t>Download and install it (will be usefull !)</w:t>
      </w:r>
    </w:p>
    <w:p w:rsidR="00893C3A" w:rsidRPr="00CA6F08" w:rsidRDefault="00893C3A" w:rsidP="00893C3A">
      <w:pPr>
        <w:pStyle w:val="ListParagraph"/>
        <w:numPr>
          <w:ilvl w:val="0"/>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 xml:space="preserve">After setup these tool, you need to add some key in the </w:t>
      </w:r>
      <w:r w:rsidRPr="00CA6F08">
        <w:rPr>
          <w:rFonts w:cs="Times New Roman"/>
          <w:b/>
          <w:color w:val="000000"/>
          <w:sz w:val="23"/>
          <w:szCs w:val="23"/>
        </w:rPr>
        <w:t>Environment Variables</w:t>
      </w:r>
    </w:p>
    <w:p w:rsidR="00893C3A" w:rsidRPr="00CA6F08" w:rsidRDefault="00893C3A" w:rsidP="00893C3A">
      <w:pPr>
        <w:pStyle w:val="ListParagraph"/>
        <w:numPr>
          <w:ilvl w:val="1"/>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Right Click Computer &gt; Properties &gt; Advanced &gt; Environment Variables…</w:t>
      </w:r>
    </w:p>
    <w:p w:rsidR="00893C3A" w:rsidRPr="00CA6F08" w:rsidRDefault="00893C3A" w:rsidP="00893C3A">
      <w:pPr>
        <w:pStyle w:val="ListParagraph"/>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INCLUDE=C:\Program Files\Microsoft Visual Studio 10.0\VC\include;C:\Program Files\Microsoft SDKs\Windows\v7.0A\Include;C:\Qt\4.8.5\include</w:t>
      </w:r>
    </w:p>
    <w:p w:rsidR="00893C3A" w:rsidRPr="00CA6F08" w:rsidRDefault="00893C3A" w:rsidP="00893C3A">
      <w:pPr>
        <w:pStyle w:val="ListParagraph"/>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LIB=C:\Python27\Lib;C:\Qt\4.8.5\lib</w:t>
      </w:r>
    </w:p>
    <w:p w:rsidR="00893C3A" w:rsidRPr="00CA6F08" w:rsidRDefault="00893C3A" w:rsidP="00893C3A">
      <w:pPr>
        <w:pStyle w:val="ListParagraph"/>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PYTHONHOME=C:\Python27</w:t>
      </w:r>
    </w:p>
    <w:p w:rsidR="00893C3A" w:rsidRPr="00CA6F08" w:rsidRDefault="00893C3A" w:rsidP="00893C3A">
      <w:pPr>
        <w:pStyle w:val="ListParagraph"/>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QMAKESPEC=win32-msvc2010</w:t>
      </w:r>
    </w:p>
    <w:p w:rsidR="00893C3A" w:rsidRPr="00CA6F08" w:rsidRDefault="00893C3A" w:rsidP="00893C3A">
      <w:pPr>
        <w:pStyle w:val="ListParagraph"/>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QTDIR=C:\Qt\4.8.5</w:t>
      </w:r>
    </w:p>
    <w:p w:rsidR="00893C3A" w:rsidRPr="00CA6F08" w:rsidRDefault="00893C3A" w:rsidP="00893C3A">
      <w:pPr>
        <w:pStyle w:val="ListParagraph"/>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QT_NAMESPACE=QT</w:t>
      </w:r>
    </w:p>
    <w:p w:rsidR="00893C3A" w:rsidRPr="00CA6F08" w:rsidRDefault="00893C3A" w:rsidP="00893C3A">
      <w:pPr>
        <w:pStyle w:val="ListParagraph"/>
        <w:numPr>
          <w:ilvl w:val="2"/>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PATH=%PATH%;%QTDIR%\bin;</w:t>
      </w:r>
      <w:r w:rsidR="00F4732F">
        <w:rPr>
          <w:rFonts w:cs="Times New Roman"/>
          <w:color w:val="000000"/>
          <w:sz w:val="23"/>
          <w:szCs w:val="23"/>
        </w:rPr>
        <w:t>C:\Python27;C:\Python27\Scripts</w:t>
      </w:r>
      <w:r w:rsidR="00F4732F" w:rsidRPr="00F4732F">
        <w:rPr>
          <w:rFonts w:cs="Times New Roman"/>
          <w:color w:val="000000"/>
          <w:sz w:val="23"/>
          <w:szCs w:val="23"/>
        </w:rPr>
        <w:t>;C:\Qt\4.8.5\qmake</w:t>
      </w:r>
    </w:p>
    <w:p w:rsidR="00D77846" w:rsidRPr="00CA6F08" w:rsidRDefault="00D77846" w:rsidP="00D77846">
      <w:pPr>
        <w:spacing w:before="100" w:beforeAutospacing="1" w:after="100" w:afterAutospacing="1" w:line="375" w:lineRule="atLeast"/>
        <w:rPr>
          <w:rFonts w:cs="Times New Roman"/>
          <w:b/>
          <w:color w:val="000000"/>
          <w:sz w:val="28"/>
          <w:szCs w:val="28"/>
        </w:rPr>
      </w:pPr>
      <w:r w:rsidRPr="00CA6F08">
        <w:rPr>
          <w:rFonts w:cs="Times New Roman"/>
          <w:b/>
          <w:color w:val="000000"/>
          <w:sz w:val="28"/>
          <w:szCs w:val="28"/>
        </w:rPr>
        <w:t>Compiling QT</w:t>
      </w:r>
      <w:r w:rsidR="004078B9">
        <w:rPr>
          <w:rFonts w:cs="Times New Roman"/>
          <w:b/>
          <w:color w:val="000000"/>
          <w:sz w:val="28"/>
          <w:szCs w:val="28"/>
        </w:rPr>
        <w:t xml:space="preserve"> 4</w:t>
      </w:r>
    </w:p>
    <w:p w:rsidR="00D77846" w:rsidRPr="00CA6F08" w:rsidRDefault="00036D8B" w:rsidP="00D77846">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It is necessary to build the Qt environment, because IDA is shipped with a custom version of Qt which wraps its classes inside the QT namespace (we’ll see later why that is so).</w:t>
      </w:r>
    </w:p>
    <w:p w:rsidR="00511A7E" w:rsidRDefault="00036D8B"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 xml:space="preserve">Download the latest version of jom from </w:t>
      </w:r>
      <w:r w:rsidR="00101206">
        <w:fldChar w:fldCharType="begin"/>
      </w:r>
      <w:r w:rsidR="00101206">
        <w:instrText>HYPERLINK "http://qt-project.org/wiki/jom"</w:instrText>
      </w:r>
      <w:r w:rsidR="00101206">
        <w:fldChar w:fldCharType="separate"/>
      </w:r>
      <w:r w:rsidRPr="00CA6F08">
        <w:rPr>
          <w:rStyle w:val="Hyperlink"/>
          <w:rFonts w:cs="Times New Roman"/>
          <w:sz w:val="23"/>
          <w:szCs w:val="23"/>
        </w:rPr>
        <w:t>http://qt-project.org/wiki/jom</w:t>
      </w:r>
      <w:r w:rsidR="00101206">
        <w:fldChar w:fldCharType="end"/>
      </w:r>
      <w:r w:rsidRPr="00CA6F08">
        <w:rPr>
          <w:rFonts w:cs="Times New Roman"/>
          <w:color w:val="000000"/>
          <w:sz w:val="23"/>
          <w:szCs w:val="23"/>
        </w:rPr>
        <w:t xml:space="preserve"> It will accelerate the build process by using all available cores at build time, more on this further down. Extract jom files to </w:t>
      </w:r>
    </w:p>
    <w:p w:rsidR="00511A7E" w:rsidRPr="00B13C0E" w:rsidRDefault="00036D8B" w:rsidP="00635D41">
      <w:pPr>
        <w:spacing w:before="100" w:beforeAutospacing="1" w:after="100" w:afterAutospacing="1" w:line="375" w:lineRule="atLeast"/>
        <w:rPr>
          <w:rFonts w:cs="Times New Roman"/>
          <w:b/>
          <w:color w:val="000000"/>
          <w:sz w:val="23"/>
          <w:szCs w:val="23"/>
        </w:rPr>
      </w:pPr>
      <w:r w:rsidRPr="00B13C0E">
        <w:rPr>
          <w:rFonts w:cs="Times New Roman"/>
          <w:b/>
          <w:color w:val="000000"/>
          <w:sz w:val="23"/>
          <w:szCs w:val="23"/>
        </w:rPr>
        <w:t>C:\Qt\jom</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 xml:space="preserve">Start </w:t>
      </w:r>
      <w:r w:rsidRPr="00511A7E">
        <w:rPr>
          <w:rFonts w:cs="Times New Roman"/>
          <w:b/>
          <w:color w:val="000000"/>
          <w:sz w:val="23"/>
          <w:szCs w:val="23"/>
        </w:rPr>
        <w:t>Visual Studio 2010 Command Prompt</w:t>
      </w:r>
      <w:r w:rsidRPr="00CA6F08">
        <w:rPr>
          <w:rFonts w:cs="Times New Roman"/>
          <w:color w:val="000000"/>
          <w:sz w:val="23"/>
          <w:szCs w:val="23"/>
        </w:rPr>
        <w:t xml:space="preserve"> as an administrator. </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On Win7 this can be</w:t>
      </w:r>
      <w:r w:rsidR="00511A7E">
        <w:rPr>
          <w:rFonts w:cs="Times New Roman"/>
          <w:color w:val="000000"/>
          <w:sz w:val="23"/>
          <w:szCs w:val="23"/>
        </w:rPr>
        <w:t xml:space="preserve"> done by right-clicking</w:t>
      </w:r>
      <w:r w:rsidR="00511A7E" w:rsidRPr="00A41476">
        <w:rPr>
          <w:rFonts w:cs="Times New Roman"/>
          <w:b/>
          <w:color w:val="000000"/>
          <w:sz w:val="23"/>
          <w:szCs w:val="23"/>
        </w:rPr>
        <w:t xml:space="preserve"> Start &gt; Programs &gt; Microsoft Visual Studio 2010 &gt;</w:t>
      </w:r>
      <w:r w:rsidRPr="00A41476">
        <w:rPr>
          <w:rFonts w:cs="Times New Roman"/>
          <w:b/>
          <w:color w:val="000000"/>
          <w:sz w:val="23"/>
          <w:szCs w:val="23"/>
        </w:rPr>
        <w:t xml:space="preserve"> Visual Studio To</w:t>
      </w:r>
      <w:r w:rsidR="00511A7E" w:rsidRPr="00A41476">
        <w:rPr>
          <w:rFonts w:cs="Times New Roman"/>
          <w:b/>
          <w:color w:val="000000"/>
          <w:sz w:val="23"/>
          <w:szCs w:val="23"/>
        </w:rPr>
        <w:t>ols  &gt;</w:t>
      </w:r>
      <w:r w:rsidRPr="00A41476">
        <w:rPr>
          <w:rFonts w:cs="Times New Roman"/>
          <w:b/>
          <w:color w:val="000000"/>
          <w:sz w:val="23"/>
          <w:szCs w:val="23"/>
        </w:rPr>
        <w:t xml:space="preserve"> Visual Studio Command Prompt (2010)</w:t>
      </w:r>
      <w:r w:rsidRPr="00CA6F08">
        <w:rPr>
          <w:rFonts w:cs="Times New Roman"/>
          <w:color w:val="000000"/>
          <w:sz w:val="23"/>
          <w:szCs w:val="23"/>
        </w:rPr>
        <w:t xml:space="preserve"> and choosing "</w:t>
      </w:r>
      <w:r w:rsidRPr="00A41476">
        <w:rPr>
          <w:rFonts w:cs="Times New Roman"/>
          <w:b/>
          <w:color w:val="000000"/>
          <w:sz w:val="23"/>
          <w:szCs w:val="23"/>
        </w:rPr>
        <w:t>Run as Administrator</w:t>
      </w:r>
      <w:r w:rsidRPr="00CA6F08">
        <w:rPr>
          <w:rFonts w:cs="Times New Roman"/>
          <w:color w:val="000000"/>
          <w:sz w:val="23"/>
          <w:szCs w:val="23"/>
        </w:rPr>
        <w:t>" from the popup menu.</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On Win8 you can reach the shortcut by typing "Visual Studio" to get a list of app and shortcuts known to the system, it should list this particular shortcut to. Right-click it and choose to run as administrator from the bottom ribbon.</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lastRenderedPageBreak/>
        <w:t>Run the following commands in it (every line is a different command. Type it, then press Enter):</w:t>
      </w:r>
    </w:p>
    <w:p w:rsidR="00635D41" w:rsidRPr="00B13C0E" w:rsidRDefault="00635D41" w:rsidP="00635D41">
      <w:pPr>
        <w:spacing w:before="100" w:beforeAutospacing="1" w:after="100" w:afterAutospacing="1" w:line="375" w:lineRule="atLeast"/>
        <w:rPr>
          <w:rFonts w:cs="Times New Roman"/>
          <w:b/>
          <w:color w:val="000000"/>
          <w:sz w:val="23"/>
          <w:szCs w:val="23"/>
        </w:rPr>
      </w:pPr>
      <w:r w:rsidRPr="00B13C0E">
        <w:rPr>
          <w:rFonts w:cs="Times New Roman"/>
          <w:b/>
          <w:color w:val="000000"/>
          <w:sz w:val="23"/>
          <w:szCs w:val="23"/>
        </w:rPr>
        <w:t>&gt;&gt; cd c:\Qt\4.8.5</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To compile both debug and release versions type or copy/paste:</w:t>
      </w:r>
    </w:p>
    <w:p w:rsidR="00635D41" w:rsidRPr="00B13C0E" w:rsidRDefault="00635D41" w:rsidP="00635D41">
      <w:pPr>
        <w:spacing w:before="100" w:beforeAutospacing="1" w:after="100" w:afterAutospacing="1" w:line="375" w:lineRule="atLeast"/>
        <w:rPr>
          <w:rFonts w:cs="Times New Roman"/>
          <w:b/>
          <w:color w:val="000000"/>
          <w:sz w:val="23"/>
          <w:szCs w:val="23"/>
        </w:rPr>
      </w:pPr>
      <w:r w:rsidRPr="00B13C0E">
        <w:rPr>
          <w:rFonts w:cs="Times New Roman"/>
          <w:b/>
          <w:color w:val="000000"/>
          <w:sz w:val="23"/>
          <w:szCs w:val="23"/>
        </w:rPr>
        <w:t>C:\Qt\4.8.5&gt;configure -debug-and-release -platform win32-msvc2010 -no-qt3support -qtnamespace QT</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I chose to only compile the release version like so:</w:t>
      </w:r>
    </w:p>
    <w:p w:rsidR="00635D41" w:rsidRPr="00B13C0E" w:rsidRDefault="00635D41" w:rsidP="00635D41">
      <w:pPr>
        <w:spacing w:before="100" w:beforeAutospacing="1" w:after="100" w:afterAutospacing="1" w:line="375" w:lineRule="atLeast"/>
        <w:rPr>
          <w:rFonts w:cs="Times New Roman"/>
          <w:b/>
          <w:color w:val="000000"/>
          <w:sz w:val="23"/>
          <w:szCs w:val="23"/>
        </w:rPr>
      </w:pPr>
      <w:r w:rsidRPr="00B13C0E">
        <w:rPr>
          <w:rFonts w:cs="Times New Roman"/>
          <w:b/>
          <w:color w:val="000000"/>
          <w:sz w:val="23"/>
          <w:szCs w:val="23"/>
        </w:rPr>
        <w:t xml:space="preserve">C:\Qt\4.8.5&gt;configure -release -opensource -platform win32-msvc2010 –no-qt3support –qtnamespace QT </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 xml:space="preserve">Note: </w:t>
      </w:r>
    </w:p>
    <w:p w:rsidR="00635D41" w:rsidRPr="00CA6F08" w:rsidRDefault="00635D41" w:rsidP="00635D41">
      <w:pPr>
        <w:pStyle w:val="ListParagraph"/>
        <w:numPr>
          <w:ilvl w:val="0"/>
          <w:numId w:val="6"/>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Don't get irritated by the -platform flag reading "win32-msvc2010". It simply means that the MS Visual Studio compiler will be used and does not specify the architecture (x64 or x32, which was in fact already chosen by starting the Visual Studio x64 command prompt above). In other words:  "-platform" is always "win32-msvc2010" for us in the context of this example, even for win64 builds.</w:t>
      </w:r>
    </w:p>
    <w:p w:rsidR="00635D41" w:rsidRPr="00CA6F08" w:rsidRDefault="00635D41" w:rsidP="00635D41">
      <w:pPr>
        <w:pStyle w:val="ListParagraph"/>
        <w:numPr>
          <w:ilvl w:val="0"/>
          <w:numId w:val="6"/>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shd w:val="clear" w:color="auto" w:fill="FFFFFF"/>
        </w:rPr>
        <w:t>If you customize the configure line, make sure you leave in the</w:t>
      </w:r>
      <w:r w:rsidR="00B13C0E">
        <w:rPr>
          <w:rFonts w:cs="Times New Roman"/>
          <w:color w:val="000000"/>
          <w:sz w:val="23"/>
          <w:szCs w:val="23"/>
          <w:shd w:val="clear" w:color="auto" w:fill="FFFFFF"/>
        </w:rPr>
        <w:t xml:space="preserve"> </w:t>
      </w:r>
      <w:r w:rsidRPr="00CA6F08">
        <w:rPr>
          <w:rStyle w:val="HTMLCode"/>
          <w:rFonts w:ascii="Times New Roman" w:eastAsiaTheme="minorHAnsi" w:hAnsi="Times New Roman" w:cs="Times New Roman"/>
          <w:color w:val="000000"/>
          <w:sz w:val="18"/>
          <w:szCs w:val="18"/>
          <w:bdr w:val="single" w:sz="6" w:space="0" w:color="DDDDDD" w:frame="1"/>
          <w:shd w:val="clear" w:color="auto" w:fill="F8F8F8"/>
        </w:rPr>
        <w:t>-</w:t>
      </w:r>
      <w:r w:rsidRPr="00B13C0E">
        <w:rPr>
          <w:rStyle w:val="HTMLCode"/>
          <w:rFonts w:ascii="Times New Roman" w:eastAsiaTheme="minorHAnsi" w:hAnsi="Times New Roman" w:cs="Times New Roman"/>
          <w:b/>
          <w:color w:val="000000"/>
          <w:sz w:val="18"/>
          <w:szCs w:val="18"/>
          <w:bdr w:val="single" w:sz="6" w:space="0" w:color="DDDDDD" w:frame="1"/>
          <w:shd w:val="clear" w:color="auto" w:fill="F8F8F8"/>
        </w:rPr>
        <w:t>qtnamespace QT</w:t>
      </w:r>
      <w:r w:rsidRPr="00CA6F08">
        <w:rPr>
          <w:rFonts w:cs="Times New Roman"/>
          <w:color w:val="000000"/>
          <w:sz w:val="23"/>
          <w:szCs w:val="23"/>
          <w:shd w:val="clear" w:color="auto" w:fill="FFFFFF"/>
        </w:rPr>
        <w:t>! Otherwise your binaries will be unusable from within IDA.</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This will take a few minutes, depending on your hardware. When it's done it should report back by printing:</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w:t>
      </w:r>
      <w:r w:rsidRPr="008933F3">
        <w:rPr>
          <w:rFonts w:cs="Times New Roman"/>
          <w:i/>
          <w:color w:val="000000"/>
          <w:sz w:val="23"/>
          <w:szCs w:val="23"/>
        </w:rPr>
        <w:t>Qt is now configured for building. Just run nmake.To reconfigure, run nmake confclean and configure</w:t>
      </w:r>
      <w:r w:rsidRPr="00CA6F08">
        <w:rPr>
          <w:rFonts w:cs="Times New Roman"/>
          <w:color w:val="000000"/>
          <w:sz w:val="23"/>
          <w:szCs w:val="23"/>
        </w:rPr>
        <w:t>."</w:t>
      </w:r>
    </w:p>
    <w:p w:rsidR="00635D41" w:rsidRPr="00D81A81" w:rsidRDefault="00635D41" w:rsidP="00635D41">
      <w:pPr>
        <w:spacing w:before="100" w:beforeAutospacing="1" w:after="100" w:afterAutospacing="1" w:line="375" w:lineRule="atLeast"/>
        <w:rPr>
          <w:rFonts w:cs="Times New Roman"/>
          <w:b/>
          <w:color w:val="000000"/>
          <w:sz w:val="23"/>
          <w:szCs w:val="23"/>
        </w:rPr>
      </w:pPr>
      <w:r w:rsidRPr="00D81A81">
        <w:rPr>
          <w:rFonts w:cs="Times New Roman"/>
          <w:b/>
          <w:color w:val="000000"/>
          <w:sz w:val="23"/>
          <w:szCs w:val="23"/>
        </w:rPr>
        <w:t>Build Qt using jom</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Jom is an nmake replacement for Qt compilation on multi-core CPUs. Its parameter -j N allows to setup the number of parallel processes for compilation. Larger is better, where N is the number of CPU cores you want to utilize for Qt compilation. The number of physical CPU cores is a good choice for N, e.g. 4 on a typical quad-core CPU.</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lastRenderedPageBreak/>
        <w:t>Usually compilation takes about 10 hours on a single core, with jom and an SSD drive it took only a bit more than 1 hour on my machine (Windows 8, 64bits)</w:t>
      </w:r>
    </w:p>
    <w:p w:rsidR="00635D41"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Still in the same command prompt, enter and execute the following:</w:t>
      </w:r>
    </w:p>
    <w:p w:rsidR="00635D41" w:rsidRPr="00D81A81" w:rsidRDefault="00635D41" w:rsidP="00635D41">
      <w:pPr>
        <w:spacing w:before="100" w:beforeAutospacing="1" w:after="100" w:afterAutospacing="1" w:line="375" w:lineRule="atLeast"/>
        <w:rPr>
          <w:rFonts w:cs="Times New Roman"/>
          <w:b/>
          <w:color w:val="000000"/>
          <w:sz w:val="23"/>
          <w:szCs w:val="23"/>
        </w:rPr>
      </w:pPr>
      <w:r w:rsidRPr="00D81A81">
        <w:rPr>
          <w:rFonts w:cs="Times New Roman"/>
          <w:b/>
          <w:color w:val="000000"/>
          <w:sz w:val="23"/>
          <w:szCs w:val="23"/>
        </w:rPr>
        <w:t>C:\Qt\4.8.5&gt;..\jom\jom.exe -j 4</w:t>
      </w:r>
    </w:p>
    <w:p w:rsidR="00036D8B" w:rsidRPr="00CA6F08" w:rsidRDefault="00635D41" w:rsidP="00635D41">
      <w:p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You might want to use a different number in the end if you have a system with more or less physical CPU cores.</w:t>
      </w:r>
    </w:p>
    <w:p w:rsidR="004E6FAF" w:rsidRDefault="004E6FAF" w:rsidP="00635D41">
      <w:pPr>
        <w:spacing w:before="100" w:beforeAutospacing="1" w:after="100" w:afterAutospacing="1" w:line="375" w:lineRule="atLeast"/>
        <w:rPr>
          <w:rFonts w:cs="Times New Roman"/>
          <w:color w:val="000000"/>
          <w:sz w:val="23"/>
          <w:szCs w:val="23"/>
          <w:shd w:val="clear" w:color="auto" w:fill="FFFFFF"/>
        </w:rPr>
      </w:pPr>
      <w:r w:rsidRPr="00CA6F08">
        <w:rPr>
          <w:rFonts w:cs="Times New Roman"/>
          <w:color w:val="000000"/>
          <w:sz w:val="23"/>
          <w:szCs w:val="23"/>
          <w:shd w:val="clear" w:color="auto" w:fill="FFFFFF"/>
        </w:rPr>
        <w:t>This stage took around 2 hours on my PC</w:t>
      </w:r>
    </w:p>
    <w:p w:rsidR="003A6748" w:rsidRPr="00CA6F08" w:rsidRDefault="003A6748" w:rsidP="00635D41">
      <w:pPr>
        <w:spacing w:before="100" w:beforeAutospacing="1" w:after="100" w:afterAutospacing="1" w:line="375" w:lineRule="atLeast"/>
        <w:rPr>
          <w:rFonts w:cs="Times New Roman"/>
          <w:color w:val="000000"/>
          <w:sz w:val="23"/>
          <w:szCs w:val="23"/>
        </w:rPr>
      </w:pPr>
      <w:r>
        <w:rPr>
          <w:rFonts w:cs="Times New Roman"/>
          <w:color w:val="000000"/>
          <w:sz w:val="23"/>
          <w:szCs w:val="23"/>
          <w:shd w:val="clear" w:color="auto" w:fill="FFFFFF"/>
        </w:rPr>
        <w:t>Example build may be fail, but it’s OK</w:t>
      </w:r>
    </w:p>
    <w:p w:rsidR="00893C3A" w:rsidRPr="003A6748" w:rsidRDefault="00893C3A" w:rsidP="00893C3A">
      <w:pPr>
        <w:spacing w:before="100" w:beforeAutospacing="1" w:after="100" w:afterAutospacing="1" w:line="375" w:lineRule="atLeast"/>
        <w:rPr>
          <w:rFonts w:cs="Times New Roman"/>
          <w:b/>
          <w:color w:val="000000"/>
          <w:sz w:val="28"/>
          <w:szCs w:val="28"/>
        </w:rPr>
      </w:pPr>
      <w:r w:rsidRPr="003A6748">
        <w:rPr>
          <w:rFonts w:cs="Times New Roman"/>
          <w:b/>
          <w:color w:val="000000"/>
          <w:sz w:val="28"/>
          <w:szCs w:val="28"/>
        </w:rPr>
        <w:t>Compiling PySide</w:t>
      </w:r>
      <w:r w:rsidR="00BF1A04" w:rsidRPr="003A6748">
        <w:rPr>
          <w:rFonts w:cs="Times New Roman"/>
          <w:b/>
          <w:color w:val="000000"/>
          <w:sz w:val="28"/>
          <w:szCs w:val="28"/>
        </w:rPr>
        <w:t xml:space="preserve"> (We’ll use C:\ as Root Directory)</w:t>
      </w:r>
    </w:p>
    <w:p w:rsidR="00BF1A04" w:rsidRPr="00CA6F08" w:rsidRDefault="00BF1A04" w:rsidP="00BF1A04">
      <w:pPr>
        <w:pStyle w:val="ListParagraph"/>
        <w:numPr>
          <w:ilvl w:val="0"/>
          <w:numId w:val="1"/>
        </w:numPr>
        <w:spacing w:before="100" w:beforeAutospacing="1" w:after="100" w:afterAutospacing="1" w:line="375" w:lineRule="atLeast"/>
        <w:rPr>
          <w:rFonts w:cs="Times New Roman"/>
          <w:color w:val="000000"/>
          <w:sz w:val="23"/>
          <w:szCs w:val="23"/>
        </w:rPr>
      </w:pPr>
      <w:r w:rsidRPr="00CA6F08">
        <w:rPr>
          <w:rFonts w:cs="Times New Roman"/>
          <w:color w:val="000000"/>
          <w:sz w:val="23"/>
          <w:szCs w:val="23"/>
        </w:rPr>
        <w:t>Get the packaging code</w:t>
      </w:r>
    </w:p>
    <w:p w:rsidR="00BF1A04" w:rsidRPr="00CA6F08" w:rsidRDefault="00D81A81" w:rsidP="00BF1A04">
      <w:pPr>
        <w:pStyle w:val="ListParagraph"/>
        <w:numPr>
          <w:ilvl w:val="1"/>
          <w:numId w:val="1"/>
        </w:numPr>
        <w:spacing w:before="100" w:beforeAutospacing="1" w:after="100" w:afterAutospacing="1" w:line="375" w:lineRule="atLeast"/>
        <w:rPr>
          <w:rFonts w:cs="Times New Roman"/>
          <w:color w:val="000000"/>
          <w:sz w:val="23"/>
          <w:szCs w:val="23"/>
        </w:rPr>
      </w:pPr>
      <w:r>
        <w:rPr>
          <w:rFonts w:cs="Times New Roman"/>
          <w:color w:val="000000"/>
          <w:sz w:val="23"/>
          <w:szCs w:val="23"/>
        </w:rPr>
        <w:t>cd</w:t>
      </w:r>
      <w:r w:rsidR="00BF1A04" w:rsidRPr="00CA6F08">
        <w:rPr>
          <w:rFonts w:cs="Times New Roman"/>
          <w:color w:val="000000"/>
          <w:sz w:val="23"/>
          <w:szCs w:val="23"/>
        </w:rPr>
        <w:t xml:space="preserve"> /d c:\</w:t>
      </w:r>
    </w:p>
    <w:p w:rsidR="00BF1A04" w:rsidRPr="00D81A81" w:rsidRDefault="00BF1A04" w:rsidP="00BF1A04">
      <w:pPr>
        <w:numPr>
          <w:ilvl w:val="1"/>
          <w:numId w:val="1"/>
        </w:numPr>
        <w:shd w:val="clear" w:color="auto" w:fill="FFFFFF"/>
        <w:spacing w:beforeAutospacing="1" w:after="0" w:afterAutospacing="1" w:line="375" w:lineRule="atLeast"/>
        <w:rPr>
          <w:rFonts w:eastAsia="Times New Roman" w:cs="Times New Roman"/>
          <w:color w:val="000000"/>
          <w:szCs w:val="24"/>
        </w:rPr>
      </w:pPr>
      <w:r w:rsidRPr="00D81A81">
        <w:rPr>
          <w:rFonts w:eastAsia="Times New Roman" w:cs="Times New Roman"/>
          <w:color w:val="000000"/>
          <w:szCs w:val="24"/>
        </w:rPr>
        <w:t>git clone git://gitorious.org/pyside/packaging.git</w:t>
      </w:r>
    </w:p>
    <w:p w:rsidR="00D81A81" w:rsidRPr="00BF1A04" w:rsidRDefault="00BF1A04" w:rsidP="00D81A81">
      <w:pPr>
        <w:numPr>
          <w:ilvl w:val="0"/>
          <w:numId w:val="1"/>
        </w:numPr>
        <w:spacing w:beforeAutospacing="1" w:after="0" w:afterAutospacing="1" w:line="375" w:lineRule="atLeast"/>
        <w:rPr>
          <w:rFonts w:eastAsia="Times New Roman" w:cs="Times New Roman"/>
          <w:color w:val="000000"/>
          <w:szCs w:val="24"/>
        </w:rPr>
      </w:pPr>
      <w:r w:rsidRPr="00BF1A04">
        <w:rPr>
          <w:rFonts w:eastAsia="Times New Roman" w:cs="Times New Roman"/>
          <w:color w:val="000000"/>
          <w:sz w:val="23"/>
          <w:szCs w:val="23"/>
        </w:rPr>
        <w:t>Change directory to</w:t>
      </w:r>
      <w:r w:rsidRPr="00CA6F08">
        <w:rPr>
          <w:rFonts w:eastAsia="Times New Roman" w:cs="Times New Roman"/>
          <w:color w:val="000000"/>
          <w:sz w:val="23"/>
        </w:rPr>
        <w:t> </w:t>
      </w:r>
      <w:r w:rsidRPr="00D81A81">
        <w:rPr>
          <w:rFonts w:eastAsia="Times New Roman" w:cs="Times New Roman"/>
          <w:color w:val="000000"/>
          <w:szCs w:val="24"/>
        </w:rPr>
        <w:t>packaging/setuptools/</w:t>
      </w:r>
    </w:p>
    <w:p w:rsidR="00873AF7" w:rsidRPr="00CA6F08" w:rsidRDefault="00777D5A" w:rsidP="00BF1A04">
      <w:pPr>
        <w:pStyle w:val="ListParagraph"/>
        <w:numPr>
          <w:ilvl w:val="1"/>
          <w:numId w:val="1"/>
        </w:numPr>
        <w:rPr>
          <w:rFonts w:cs="Times New Roman"/>
        </w:rPr>
      </w:pPr>
      <w:r>
        <w:rPr>
          <w:rFonts w:cs="Times New Roman"/>
        </w:rPr>
        <w:t>c</w:t>
      </w:r>
      <w:r w:rsidR="00BF1A04" w:rsidRPr="00CA6F08">
        <w:rPr>
          <w:rFonts w:cs="Times New Roman"/>
        </w:rPr>
        <w:t>d /d c:\packaging\setuptools</w:t>
      </w:r>
    </w:p>
    <w:p w:rsidR="00BF1A04" w:rsidRPr="00CA6F08" w:rsidRDefault="00BF1A04" w:rsidP="00BF1A04">
      <w:pPr>
        <w:pStyle w:val="ListParagraph"/>
        <w:numPr>
          <w:ilvl w:val="0"/>
          <w:numId w:val="1"/>
        </w:numPr>
        <w:rPr>
          <w:rFonts w:cs="Times New Roman"/>
        </w:rPr>
      </w:pPr>
      <w:r w:rsidRPr="00CA6F08">
        <w:rPr>
          <w:rFonts w:cs="Times New Roman"/>
          <w:color w:val="000000"/>
          <w:sz w:val="23"/>
          <w:szCs w:val="23"/>
          <w:shd w:val="clear" w:color="auto" w:fill="FFFFFF"/>
        </w:rPr>
        <w:t>Edit build.py to comment out the Tools repository</w:t>
      </w:r>
    </w:p>
    <w:tbl>
      <w:tblPr>
        <w:tblStyle w:val="TableGrid"/>
        <w:tblW w:w="0" w:type="auto"/>
        <w:tblInd w:w="720" w:type="dxa"/>
        <w:tblLook w:val="04A0"/>
      </w:tblPr>
      <w:tblGrid>
        <w:gridCol w:w="8856"/>
      </w:tblGrid>
      <w:tr w:rsidR="00BF1A04" w:rsidRPr="00CA6F08" w:rsidTr="00BF1A04">
        <w:tc>
          <w:tcPr>
            <w:tcW w:w="9576" w:type="dxa"/>
          </w:tcPr>
          <w:p w:rsidR="00BF1A04" w:rsidRPr="00CA6F08" w:rsidRDefault="00BF1A04" w:rsidP="00BF1A04">
            <w:pPr>
              <w:rPr>
                <w:rFonts w:cs="Times New Roman"/>
              </w:rPr>
            </w:pPr>
            <w:r w:rsidRPr="00CA6F08">
              <w:rPr>
                <w:rFonts w:cs="Times New Roman"/>
              </w:rPr>
              <w:t># Modules</w:t>
            </w:r>
          </w:p>
          <w:p w:rsidR="00BF1A04" w:rsidRPr="00CA6F08" w:rsidRDefault="00BF1A04" w:rsidP="00BF1A04">
            <w:pPr>
              <w:rPr>
                <w:rFonts w:cs="Times New Roman"/>
              </w:rPr>
            </w:pPr>
            <w:r w:rsidRPr="00CA6F08">
              <w:rPr>
                <w:rFonts w:cs="Times New Roman"/>
              </w:rPr>
              <w:t>modules = {</w:t>
            </w:r>
          </w:p>
          <w:p w:rsidR="00BF1A04" w:rsidRPr="00CA6F08" w:rsidRDefault="00BF1A04" w:rsidP="00BF1A04">
            <w:pPr>
              <w:rPr>
                <w:rFonts w:cs="Times New Roman"/>
              </w:rPr>
            </w:pPr>
            <w:r w:rsidRPr="00CA6F08">
              <w:rPr>
                <w:rFonts w:cs="Times New Roman"/>
              </w:rPr>
              <w:t xml:space="preserve">    'dev': [</w:t>
            </w:r>
          </w:p>
          <w:p w:rsidR="00BF1A04" w:rsidRPr="00CA6F08" w:rsidRDefault="00BF1A04" w:rsidP="00BF1A04">
            <w:pPr>
              <w:rPr>
                <w:rFonts w:cs="Times New Roman"/>
              </w:rPr>
            </w:pPr>
            <w:r w:rsidRPr="00CA6F08">
              <w:rPr>
                <w:rFonts w:cs="Times New Roman"/>
              </w:rPr>
              <w:t xml:space="preserve">        ["Apiextractor", "master", "https://github.com/PySide/Apiextractor.git"],</w:t>
            </w:r>
          </w:p>
          <w:p w:rsidR="00BF1A04" w:rsidRPr="00CA6F08" w:rsidRDefault="00BF1A04" w:rsidP="00BF1A04">
            <w:pPr>
              <w:rPr>
                <w:rFonts w:cs="Times New Roman"/>
              </w:rPr>
            </w:pPr>
            <w:r w:rsidRPr="00CA6F08">
              <w:rPr>
                <w:rFonts w:cs="Times New Roman"/>
              </w:rPr>
              <w:t xml:space="preserve">        ["Generatorrunner", "master", "https://github.com/PySide/Generatorrunner.git"],</w:t>
            </w:r>
          </w:p>
          <w:p w:rsidR="00BF1A04" w:rsidRPr="00CA6F08" w:rsidRDefault="00BF1A04" w:rsidP="00BF1A04">
            <w:pPr>
              <w:rPr>
                <w:rFonts w:cs="Times New Roman"/>
              </w:rPr>
            </w:pPr>
            <w:r w:rsidRPr="00CA6F08">
              <w:rPr>
                <w:rFonts w:cs="Times New Roman"/>
              </w:rPr>
              <w:t xml:space="preserve">        ["Shiboken", "master", "https://github.com/PySide/Shiboken.git"],</w:t>
            </w:r>
          </w:p>
          <w:p w:rsidR="00BF1A04" w:rsidRPr="00CA6F08" w:rsidRDefault="00BF1A04" w:rsidP="00BF1A04">
            <w:pPr>
              <w:rPr>
                <w:rFonts w:cs="Times New Roman"/>
              </w:rPr>
            </w:pPr>
            <w:r w:rsidRPr="00CA6F08">
              <w:rPr>
                <w:rFonts w:cs="Times New Roman"/>
              </w:rPr>
              <w:t xml:space="preserve">        ["PySide", "master", "https://github.com/PySide/PySide.git"],</w:t>
            </w:r>
          </w:p>
          <w:p w:rsidR="00BF1A04" w:rsidRPr="00CA6F08" w:rsidRDefault="00BF1A04" w:rsidP="00BF1A04">
            <w:pPr>
              <w:rPr>
                <w:rFonts w:cs="Times New Roman"/>
                <w:color w:val="FF0000"/>
              </w:rPr>
            </w:pPr>
            <w:r w:rsidRPr="00CA6F08">
              <w:rPr>
                <w:rFonts w:cs="Times New Roman"/>
                <w:color w:val="FF0000"/>
              </w:rPr>
              <w:t xml:space="preserve">        #["Tools", "master", "https://github.com/PySide/Tools.git"],</w:t>
            </w:r>
          </w:p>
          <w:p w:rsidR="00BF1A04" w:rsidRPr="00CA6F08" w:rsidRDefault="00BF1A04" w:rsidP="00BF1A04">
            <w:pPr>
              <w:rPr>
                <w:rFonts w:cs="Times New Roman"/>
              </w:rPr>
            </w:pPr>
            <w:r w:rsidRPr="00CA6F08">
              <w:rPr>
                <w:rFonts w:cs="Times New Roman"/>
              </w:rPr>
              <w:t xml:space="preserve">    ],</w:t>
            </w:r>
          </w:p>
          <w:p w:rsidR="00BF1A04" w:rsidRPr="00CA6F08" w:rsidRDefault="00BF1A04" w:rsidP="00BF1A04">
            <w:pPr>
              <w:rPr>
                <w:rFonts w:cs="Times New Roman"/>
              </w:rPr>
            </w:pPr>
            <w:r w:rsidRPr="00CA6F08">
              <w:rPr>
                <w:rFonts w:cs="Times New Roman"/>
              </w:rPr>
              <w:t xml:space="preserve">    'stable': [</w:t>
            </w:r>
          </w:p>
          <w:p w:rsidR="00BF1A04" w:rsidRPr="00CA6F08" w:rsidRDefault="00BF1A04" w:rsidP="00BF1A04">
            <w:pPr>
              <w:rPr>
                <w:rFonts w:cs="Times New Roman"/>
              </w:rPr>
            </w:pPr>
            <w:r w:rsidRPr="00CA6F08">
              <w:rPr>
                <w:rFonts w:cs="Times New Roman"/>
              </w:rPr>
              <w:t xml:space="preserve">        ["Apiextractor", "0.10.8", "https://github.com/PySide/Apiextractor.git"],</w:t>
            </w:r>
          </w:p>
          <w:p w:rsidR="00BF1A04" w:rsidRPr="00CA6F08" w:rsidRDefault="00BF1A04" w:rsidP="00BF1A04">
            <w:pPr>
              <w:rPr>
                <w:rFonts w:cs="Times New Roman"/>
              </w:rPr>
            </w:pPr>
            <w:r w:rsidRPr="00CA6F08">
              <w:rPr>
                <w:rFonts w:cs="Times New Roman"/>
              </w:rPr>
              <w:t xml:space="preserve">        ["Generatorrunner", "0.6.14", "https://github.com/PySide/Generatorrunner.git"],</w:t>
            </w:r>
          </w:p>
          <w:p w:rsidR="00BF1A04" w:rsidRPr="00CA6F08" w:rsidRDefault="00BF1A04" w:rsidP="00BF1A04">
            <w:pPr>
              <w:rPr>
                <w:rFonts w:cs="Times New Roman"/>
              </w:rPr>
            </w:pPr>
            <w:r w:rsidRPr="00CA6F08">
              <w:rPr>
                <w:rFonts w:cs="Times New Roman"/>
              </w:rPr>
              <w:t xml:space="preserve">        ["Shiboken", "1.0.9", "https://github.com/PySide/Shiboken.git"],</w:t>
            </w:r>
          </w:p>
          <w:p w:rsidR="00BF1A04" w:rsidRPr="00CA6F08" w:rsidRDefault="00BF1A04" w:rsidP="00BF1A04">
            <w:pPr>
              <w:rPr>
                <w:rFonts w:cs="Times New Roman"/>
              </w:rPr>
            </w:pPr>
            <w:r w:rsidRPr="00CA6F08">
              <w:rPr>
                <w:rFonts w:cs="Times New Roman"/>
              </w:rPr>
              <w:t xml:space="preserve">        ["PySide", "1.0.8", "https://github.com/PySide/PySide.git"],</w:t>
            </w:r>
          </w:p>
          <w:p w:rsidR="00BF1A04" w:rsidRPr="00CA6F08" w:rsidRDefault="00BF1A04" w:rsidP="00BF1A04">
            <w:pPr>
              <w:rPr>
                <w:rFonts w:cs="Times New Roman"/>
                <w:color w:val="FF0000"/>
              </w:rPr>
            </w:pPr>
            <w:r w:rsidRPr="00CA6F08">
              <w:rPr>
                <w:rFonts w:cs="Times New Roman"/>
              </w:rPr>
              <w:t xml:space="preserve">        </w:t>
            </w:r>
            <w:r w:rsidRPr="00CA6F08">
              <w:rPr>
                <w:rFonts w:cs="Times New Roman"/>
                <w:color w:val="FF0000"/>
              </w:rPr>
              <w:t>#["Tools", "0.2.13", "https://github.com/PySide/Tools.git"],</w:t>
            </w:r>
          </w:p>
          <w:p w:rsidR="00BF1A04" w:rsidRPr="00CA6F08" w:rsidRDefault="00BF1A04" w:rsidP="00BF1A04">
            <w:pPr>
              <w:rPr>
                <w:rFonts w:cs="Times New Roman"/>
              </w:rPr>
            </w:pPr>
            <w:r w:rsidRPr="00CA6F08">
              <w:rPr>
                <w:rFonts w:cs="Times New Roman"/>
              </w:rPr>
              <w:t xml:space="preserve">    ],</w:t>
            </w:r>
          </w:p>
          <w:p w:rsidR="00BF1A04" w:rsidRPr="00CA6F08" w:rsidRDefault="00BF1A04" w:rsidP="00BF1A04">
            <w:pPr>
              <w:rPr>
                <w:rFonts w:cs="Times New Roman"/>
              </w:rPr>
            </w:pPr>
            <w:r w:rsidRPr="00CA6F08">
              <w:rPr>
                <w:rFonts w:cs="Times New Roman"/>
              </w:rPr>
              <w:t>}</w:t>
            </w:r>
          </w:p>
        </w:tc>
      </w:tr>
    </w:tbl>
    <w:p w:rsidR="00BF1A04" w:rsidRPr="00CA6F08" w:rsidRDefault="00BF1A04" w:rsidP="00BF1A04">
      <w:pPr>
        <w:ind w:left="720"/>
        <w:rPr>
          <w:rFonts w:cs="Times New Roman"/>
        </w:rPr>
      </w:pPr>
    </w:p>
    <w:p w:rsidR="00BF1A04" w:rsidRPr="00CA6F08" w:rsidRDefault="00BF1A04" w:rsidP="00BF1A04">
      <w:pPr>
        <w:pStyle w:val="ListParagraph"/>
        <w:numPr>
          <w:ilvl w:val="0"/>
          <w:numId w:val="1"/>
        </w:numPr>
        <w:rPr>
          <w:rFonts w:cs="Times New Roman"/>
        </w:rPr>
      </w:pPr>
      <w:r w:rsidRPr="00CA6F08">
        <w:rPr>
          <w:rFonts w:cs="Times New Roman"/>
        </w:rPr>
        <w:lastRenderedPageBreak/>
        <w:t>Open the Visual Studio 2010 Comand Prompt</w:t>
      </w:r>
    </w:p>
    <w:p w:rsidR="00BF1A04" w:rsidRPr="00CA6F08" w:rsidRDefault="00BF1A04" w:rsidP="00BF1A04">
      <w:pPr>
        <w:pStyle w:val="ListParagraph"/>
        <w:numPr>
          <w:ilvl w:val="0"/>
          <w:numId w:val="1"/>
        </w:numPr>
        <w:rPr>
          <w:rFonts w:cs="Times New Roman"/>
        </w:rPr>
      </w:pPr>
      <w:r w:rsidRPr="00CA6F08">
        <w:rPr>
          <w:rFonts w:cs="Times New Roman"/>
        </w:rPr>
        <w:t>Add the directory of qmake to your path</w:t>
      </w:r>
    </w:p>
    <w:p w:rsidR="00BF1A04" w:rsidRPr="00773B46" w:rsidRDefault="00BF1A04" w:rsidP="00BF1A04">
      <w:pPr>
        <w:numPr>
          <w:ilvl w:val="1"/>
          <w:numId w:val="1"/>
        </w:numPr>
        <w:shd w:val="clear" w:color="auto" w:fill="FFFFFF"/>
        <w:spacing w:beforeAutospacing="1" w:after="0" w:afterAutospacing="1" w:line="375" w:lineRule="atLeast"/>
        <w:rPr>
          <w:rFonts w:eastAsia="Times New Roman" w:cs="Times New Roman"/>
          <w:b/>
          <w:color w:val="000000"/>
          <w:szCs w:val="24"/>
        </w:rPr>
      </w:pPr>
      <w:r w:rsidRPr="00773B46">
        <w:rPr>
          <w:rFonts w:eastAsia="Times New Roman" w:cs="Times New Roman"/>
          <w:b/>
          <w:color w:val="000000"/>
          <w:szCs w:val="24"/>
        </w:rPr>
        <w:t>set path=%path%;C:\Qt\4.8.5\qmake</w:t>
      </w:r>
    </w:p>
    <w:p w:rsidR="00BF1A04" w:rsidRPr="00CA6F08" w:rsidRDefault="00BF1A04" w:rsidP="00BF1A04">
      <w:pPr>
        <w:pStyle w:val="ListParagraph"/>
        <w:numPr>
          <w:ilvl w:val="0"/>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Change Directory to C:\packaging\setuptools</w:t>
      </w:r>
      <w:r w:rsidR="00D77846" w:rsidRPr="00CA6F08">
        <w:rPr>
          <w:rFonts w:eastAsia="Times New Roman" w:cs="Times New Roman"/>
          <w:color w:val="000000"/>
          <w:sz w:val="23"/>
          <w:szCs w:val="23"/>
        </w:rPr>
        <w:t>\modules</w:t>
      </w:r>
    </w:p>
    <w:p w:rsidR="00BF1A04" w:rsidRPr="00773B46" w:rsidRDefault="00773B46" w:rsidP="00BF1A04">
      <w:pPr>
        <w:pStyle w:val="ListParagraph"/>
        <w:numPr>
          <w:ilvl w:val="1"/>
          <w:numId w:val="1"/>
        </w:numPr>
        <w:shd w:val="clear" w:color="auto" w:fill="FFFFFF"/>
        <w:spacing w:beforeAutospacing="1" w:after="0" w:afterAutospacing="1" w:line="375" w:lineRule="atLeast"/>
        <w:rPr>
          <w:rFonts w:eastAsia="Times New Roman" w:cs="Times New Roman"/>
          <w:b/>
          <w:color w:val="000000"/>
          <w:sz w:val="23"/>
          <w:szCs w:val="23"/>
        </w:rPr>
      </w:pPr>
      <w:r w:rsidRPr="00773B46">
        <w:rPr>
          <w:rFonts w:eastAsia="Times New Roman" w:cs="Times New Roman"/>
          <w:b/>
          <w:color w:val="000000"/>
          <w:sz w:val="23"/>
          <w:szCs w:val="23"/>
        </w:rPr>
        <w:t>c</w:t>
      </w:r>
      <w:r w:rsidR="00BF1A04" w:rsidRPr="00773B46">
        <w:rPr>
          <w:rFonts w:eastAsia="Times New Roman" w:cs="Times New Roman"/>
          <w:b/>
          <w:color w:val="000000"/>
          <w:sz w:val="23"/>
          <w:szCs w:val="23"/>
        </w:rPr>
        <w:t>d /d c:\packaging\setuptools</w:t>
      </w:r>
      <w:r w:rsidR="00D77846" w:rsidRPr="00773B46">
        <w:rPr>
          <w:rFonts w:eastAsia="Times New Roman" w:cs="Times New Roman"/>
          <w:b/>
          <w:color w:val="000000"/>
          <w:sz w:val="23"/>
          <w:szCs w:val="23"/>
        </w:rPr>
        <w:t>\modules</w:t>
      </w:r>
    </w:p>
    <w:p w:rsidR="00BF1A04" w:rsidRPr="00CA6F08" w:rsidRDefault="00BF1A04" w:rsidP="00BF1A04">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I use build.py –d to download all the repositories, but It get error, so I manual download package from it repo</w:t>
      </w:r>
    </w:p>
    <w:p w:rsidR="00BF1A04" w:rsidRPr="00CA6F08" w:rsidRDefault="00BF1A04" w:rsidP="00BF1A04">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In Command Prompts</w:t>
      </w:r>
    </w:p>
    <w:p w:rsidR="00BF1A04" w:rsidRPr="00FF7A46" w:rsidRDefault="00D77846" w:rsidP="00BF1A04">
      <w:pPr>
        <w:pStyle w:val="ListParagraph"/>
        <w:numPr>
          <w:ilvl w:val="3"/>
          <w:numId w:val="1"/>
        </w:numPr>
        <w:shd w:val="clear" w:color="auto" w:fill="FFFFFF"/>
        <w:spacing w:beforeAutospacing="1" w:after="0" w:afterAutospacing="1" w:line="375" w:lineRule="atLeast"/>
        <w:rPr>
          <w:rFonts w:eastAsia="Times New Roman" w:cs="Times New Roman"/>
          <w:b/>
          <w:color w:val="000000"/>
          <w:sz w:val="23"/>
          <w:szCs w:val="23"/>
        </w:rPr>
      </w:pPr>
      <w:r w:rsidRPr="00FF7A46">
        <w:rPr>
          <w:rFonts w:eastAsia="Times New Roman" w:cs="Times New Roman"/>
          <w:b/>
          <w:color w:val="000000"/>
          <w:sz w:val="23"/>
          <w:szCs w:val="23"/>
        </w:rPr>
        <w:t>git clone https://github.com/PySide/Apiextractor.git &amp;&amp; git clone https://github.com/PySide/Generatorrunner.git &amp;&amp; git clone https://github.com/PySide/Shiboken.git &amp;&amp; git clone https://github.com/PySide/PySide.git</w:t>
      </w:r>
    </w:p>
    <w:p w:rsidR="00D77846" w:rsidRPr="00CA6F08" w:rsidRDefault="00D77846" w:rsidP="00BF1A04">
      <w:pPr>
        <w:pStyle w:val="ListParagraph"/>
        <w:numPr>
          <w:ilvl w:val="3"/>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 xml:space="preserve">! Notes : All command is in oneline and you must install gnuwin32 to this command to run, or you can type one command each line (ex: git clone </w:t>
      </w:r>
      <w:r w:rsidR="00101206">
        <w:fldChar w:fldCharType="begin"/>
      </w:r>
      <w:r w:rsidR="00101206">
        <w:instrText>HYPERLINK "https://github.com/PySide/Apiextractor.git"</w:instrText>
      </w:r>
      <w:r w:rsidR="00101206">
        <w:fldChar w:fldCharType="separate"/>
      </w:r>
      <w:r w:rsidRPr="00CA6F08">
        <w:rPr>
          <w:rStyle w:val="Hyperlink"/>
          <w:rFonts w:eastAsia="Times New Roman" w:cs="Times New Roman"/>
          <w:sz w:val="23"/>
          <w:szCs w:val="23"/>
        </w:rPr>
        <w:t>https://github.com/PySide/Apiextractor.git</w:t>
      </w:r>
      <w:r w:rsidR="00101206">
        <w:fldChar w:fldCharType="end"/>
      </w:r>
      <w:r w:rsidRPr="00CA6F08">
        <w:rPr>
          <w:rFonts w:eastAsia="Times New Roman" w:cs="Times New Roman"/>
          <w:color w:val="000000"/>
          <w:sz w:val="23"/>
          <w:szCs w:val="23"/>
        </w:rPr>
        <w:t>)</w:t>
      </w:r>
    </w:p>
    <w:p w:rsidR="00D77846" w:rsidRPr="00CA6F08" w:rsidRDefault="00D77846" w:rsidP="00D77846">
      <w:pPr>
        <w:pStyle w:val="ListParagraph"/>
        <w:numPr>
          <w:ilvl w:val="0"/>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cs="Times New Roman"/>
          <w:color w:val="000000"/>
          <w:sz w:val="23"/>
          <w:szCs w:val="23"/>
          <w:shd w:val="clear" w:color="auto" w:fill="FFFFFF"/>
        </w:rPr>
        <w:t>Change directory into each of the repositories and run the following commands to checkout repo:</w:t>
      </w:r>
    </w:p>
    <w:p w:rsidR="00D77846" w:rsidRPr="00CA6F08" w:rsidRDefault="00D77846" w:rsidP="00D77846">
      <w:pPr>
        <w:pStyle w:val="ListParagraph"/>
        <w:numPr>
          <w:ilvl w:val="1"/>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cs="Times New Roman"/>
          <w:color w:val="000000"/>
          <w:sz w:val="23"/>
          <w:szCs w:val="23"/>
          <w:shd w:val="clear" w:color="auto" w:fill="FFFFFF"/>
        </w:rPr>
        <w:t>Apiextractor</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cs="Times New Roman"/>
          <w:color w:val="000000"/>
          <w:sz w:val="23"/>
          <w:szCs w:val="23"/>
          <w:shd w:val="clear" w:color="auto" w:fill="FFFFFF"/>
        </w:rPr>
        <w:t>c</w:t>
      </w:r>
      <w:r w:rsidR="00D77846" w:rsidRPr="00CA6F08">
        <w:rPr>
          <w:rFonts w:cs="Times New Roman"/>
          <w:color w:val="000000"/>
          <w:sz w:val="23"/>
          <w:szCs w:val="23"/>
          <w:shd w:val="clear" w:color="auto" w:fill="FFFFFF"/>
        </w:rPr>
        <w:t>d /d \packaging\setuptools\modules\Apiextractor</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eastAsia="Times New Roman" w:cs="Times New Roman"/>
          <w:color w:val="000000"/>
          <w:sz w:val="23"/>
          <w:szCs w:val="23"/>
        </w:rPr>
        <w:t>g</w:t>
      </w:r>
      <w:r w:rsidR="00D77846" w:rsidRPr="00CA6F08">
        <w:rPr>
          <w:rFonts w:eastAsia="Times New Roman" w:cs="Times New Roman"/>
          <w:color w:val="000000"/>
          <w:sz w:val="23"/>
          <w:szCs w:val="23"/>
        </w:rPr>
        <w:t>it checkout 0.10.8</w:t>
      </w:r>
    </w:p>
    <w:p w:rsidR="00D77846" w:rsidRPr="00CA6F08" w:rsidRDefault="00D77846" w:rsidP="00D77846">
      <w:pPr>
        <w:pStyle w:val="ListParagraph"/>
        <w:numPr>
          <w:ilvl w:val="1"/>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Generatorrunner</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cs="Times New Roman"/>
          <w:color w:val="000000"/>
          <w:sz w:val="23"/>
          <w:szCs w:val="23"/>
          <w:shd w:val="clear" w:color="auto" w:fill="FFFFFF"/>
        </w:rPr>
        <w:t>c</w:t>
      </w:r>
      <w:r w:rsidR="00D77846" w:rsidRPr="00CA6F08">
        <w:rPr>
          <w:rFonts w:cs="Times New Roman"/>
          <w:color w:val="000000"/>
          <w:sz w:val="23"/>
          <w:szCs w:val="23"/>
          <w:shd w:val="clear" w:color="auto" w:fill="FFFFFF"/>
        </w:rPr>
        <w:t>d /d \packaging\setuptools\modules\Generatorrunner</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cs="Times New Roman"/>
          <w:color w:val="000000"/>
          <w:sz w:val="23"/>
          <w:szCs w:val="23"/>
          <w:shd w:val="clear" w:color="auto" w:fill="FFFFFF"/>
        </w:rPr>
        <w:t>g</w:t>
      </w:r>
      <w:r w:rsidR="00D77846" w:rsidRPr="00CA6F08">
        <w:rPr>
          <w:rFonts w:cs="Times New Roman"/>
          <w:color w:val="000000"/>
          <w:sz w:val="23"/>
          <w:szCs w:val="23"/>
          <w:shd w:val="clear" w:color="auto" w:fill="FFFFFF"/>
        </w:rPr>
        <w:t>it checkout 0.6.14</w:t>
      </w:r>
    </w:p>
    <w:p w:rsidR="00D77846" w:rsidRPr="00CA6F08" w:rsidRDefault="00D77846" w:rsidP="00D77846">
      <w:pPr>
        <w:pStyle w:val="ListParagraph"/>
        <w:numPr>
          <w:ilvl w:val="1"/>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Shiboken</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cs="Times New Roman"/>
          <w:color w:val="000000"/>
          <w:sz w:val="23"/>
          <w:szCs w:val="23"/>
          <w:shd w:val="clear" w:color="auto" w:fill="FFFFFF"/>
        </w:rPr>
        <w:t>c</w:t>
      </w:r>
      <w:r w:rsidR="00D77846" w:rsidRPr="00CA6F08">
        <w:rPr>
          <w:rFonts w:cs="Times New Roman"/>
          <w:color w:val="000000"/>
          <w:sz w:val="23"/>
          <w:szCs w:val="23"/>
          <w:shd w:val="clear" w:color="auto" w:fill="FFFFFF"/>
        </w:rPr>
        <w:t>d /d \packaging\setuptools\modules\Shiboken</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cs="Times New Roman"/>
          <w:color w:val="000000"/>
          <w:sz w:val="23"/>
          <w:szCs w:val="23"/>
          <w:shd w:val="clear" w:color="auto" w:fill="FFFFFF"/>
        </w:rPr>
        <w:t>g</w:t>
      </w:r>
      <w:r w:rsidR="00D77846" w:rsidRPr="00CA6F08">
        <w:rPr>
          <w:rFonts w:cs="Times New Roman"/>
          <w:color w:val="000000"/>
          <w:sz w:val="23"/>
          <w:szCs w:val="23"/>
          <w:shd w:val="clear" w:color="auto" w:fill="FFFFFF"/>
        </w:rPr>
        <w:t>it checkout 1.0.9</w:t>
      </w:r>
    </w:p>
    <w:p w:rsidR="00D77846" w:rsidRPr="00CA6F08" w:rsidRDefault="00D77846" w:rsidP="00D77846">
      <w:pPr>
        <w:pStyle w:val="ListParagraph"/>
        <w:numPr>
          <w:ilvl w:val="1"/>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PySide</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cs="Times New Roman"/>
          <w:color w:val="000000"/>
          <w:sz w:val="23"/>
          <w:szCs w:val="23"/>
          <w:shd w:val="clear" w:color="auto" w:fill="FFFFFF"/>
        </w:rPr>
        <w:t>c</w:t>
      </w:r>
      <w:r w:rsidR="00D77846" w:rsidRPr="00CA6F08">
        <w:rPr>
          <w:rFonts w:cs="Times New Roman"/>
          <w:color w:val="000000"/>
          <w:sz w:val="23"/>
          <w:szCs w:val="23"/>
          <w:shd w:val="clear" w:color="auto" w:fill="FFFFFF"/>
        </w:rPr>
        <w:t>d /d \packaging\setuptools\modules\PySide</w:t>
      </w:r>
    </w:p>
    <w:p w:rsidR="00D77846" w:rsidRPr="00CA6F08" w:rsidRDefault="00FF7A46" w:rsidP="00D77846">
      <w:pPr>
        <w:pStyle w:val="ListParagraph"/>
        <w:numPr>
          <w:ilvl w:val="2"/>
          <w:numId w:val="1"/>
        </w:numPr>
        <w:shd w:val="clear" w:color="auto" w:fill="FFFFFF"/>
        <w:spacing w:beforeAutospacing="1" w:after="0" w:afterAutospacing="1" w:line="375" w:lineRule="atLeast"/>
        <w:rPr>
          <w:rFonts w:eastAsia="Times New Roman" w:cs="Times New Roman"/>
          <w:color w:val="000000"/>
          <w:sz w:val="23"/>
          <w:szCs w:val="23"/>
        </w:rPr>
      </w:pPr>
      <w:r>
        <w:rPr>
          <w:rFonts w:eastAsia="Times New Roman" w:cs="Times New Roman"/>
          <w:color w:val="000000"/>
          <w:sz w:val="23"/>
          <w:szCs w:val="23"/>
        </w:rPr>
        <w:t>g</w:t>
      </w:r>
      <w:r w:rsidR="00D77846" w:rsidRPr="00CA6F08">
        <w:rPr>
          <w:rFonts w:eastAsia="Times New Roman" w:cs="Times New Roman"/>
          <w:color w:val="000000"/>
          <w:sz w:val="23"/>
          <w:szCs w:val="23"/>
        </w:rPr>
        <w:t xml:space="preserve">it </w:t>
      </w:r>
      <w:r w:rsidR="004E25DD" w:rsidRPr="00CA6F08">
        <w:rPr>
          <w:rFonts w:eastAsia="Times New Roman" w:cs="Times New Roman"/>
          <w:color w:val="000000"/>
          <w:sz w:val="23"/>
          <w:szCs w:val="23"/>
        </w:rPr>
        <w:t>checkout 1.0.8</w:t>
      </w:r>
    </w:p>
    <w:p w:rsidR="004E25DD" w:rsidRPr="00CA6F08" w:rsidRDefault="004E25DD" w:rsidP="004E25DD">
      <w:pPr>
        <w:pStyle w:val="ListParagraph"/>
        <w:numPr>
          <w:ilvl w:val="0"/>
          <w:numId w:val="1"/>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 xml:space="preserve">Download </w:t>
      </w:r>
      <w:r w:rsidRPr="00CA6F08">
        <w:rPr>
          <w:rFonts w:eastAsia="Times New Roman" w:cs="Times New Roman"/>
          <w:b/>
          <w:color w:val="000000"/>
          <w:sz w:val="23"/>
          <w:szCs w:val="23"/>
        </w:rPr>
        <w:t>this patch</w:t>
      </w:r>
      <w:r w:rsidRPr="00CA6F08">
        <w:rPr>
          <w:rFonts w:eastAsia="Times New Roman" w:cs="Times New Roman"/>
          <w:color w:val="000000"/>
          <w:sz w:val="23"/>
          <w:szCs w:val="23"/>
        </w:rPr>
        <w:t xml:space="preserve"> and apply it using git</w:t>
      </w:r>
    </w:p>
    <w:p w:rsidR="004E25DD" w:rsidRPr="00CA6F08" w:rsidRDefault="00FF7A46" w:rsidP="004E25DD">
      <w:pPr>
        <w:pStyle w:val="ListParagraph"/>
        <w:numPr>
          <w:ilvl w:val="1"/>
          <w:numId w:val="1"/>
        </w:numPr>
        <w:shd w:val="clear" w:color="auto" w:fill="FFFFFF"/>
        <w:spacing w:beforeAutospacing="1" w:after="0" w:afterAutospacing="1" w:line="375" w:lineRule="atLeast"/>
        <w:rPr>
          <w:rFonts w:eastAsia="Times New Roman" w:cs="Times New Roman"/>
          <w:color w:val="000000"/>
          <w:sz w:val="23"/>
          <w:szCs w:val="23"/>
        </w:rPr>
      </w:pPr>
      <w:r>
        <w:rPr>
          <w:rFonts w:eastAsia="Times New Roman" w:cs="Times New Roman"/>
          <w:color w:val="000000"/>
          <w:sz w:val="23"/>
          <w:szCs w:val="23"/>
        </w:rPr>
        <w:t xml:space="preserve">Copy </w:t>
      </w:r>
      <w:r w:rsidRPr="00FF7A46">
        <w:rPr>
          <w:rFonts w:eastAsia="Times New Roman" w:cs="Times New Roman"/>
          <w:b/>
          <w:color w:val="000000"/>
          <w:sz w:val="23"/>
          <w:szCs w:val="23"/>
        </w:rPr>
        <w:t>pyside</w:t>
      </w:r>
      <w:r w:rsidR="004E25DD" w:rsidRPr="00FF7A46">
        <w:rPr>
          <w:rFonts w:eastAsia="Times New Roman" w:cs="Times New Roman"/>
          <w:b/>
          <w:color w:val="000000"/>
          <w:sz w:val="23"/>
          <w:szCs w:val="23"/>
        </w:rPr>
        <w:t>.diff</w:t>
      </w:r>
      <w:r w:rsidR="004E25DD" w:rsidRPr="00CA6F08">
        <w:rPr>
          <w:rFonts w:eastAsia="Times New Roman" w:cs="Times New Roman"/>
          <w:color w:val="000000"/>
          <w:sz w:val="23"/>
          <w:szCs w:val="23"/>
        </w:rPr>
        <w:t xml:space="preserve"> to C:\packaging\setuptools\</w:t>
      </w:r>
    </w:p>
    <w:p w:rsidR="004E25DD" w:rsidRPr="00773B46" w:rsidRDefault="00FF7A46" w:rsidP="004E25DD">
      <w:pPr>
        <w:pStyle w:val="ListParagraph"/>
        <w:numPr>
          <w:ilvl w:val="2"/>
          <w:numId w:val="1"/>
        </w:numPr>
        <w:shd w:val="clear" w:color="auto" w:fill="FFFFFF"/>
        <w:spacing w:beforeAutospacing="1" w:after="0" w:afterAutospacing="1" w:line="375" w:lineRule="atLeast"/>
        <w:rPr>
          <w:rFonts w:eastAsia="Times New Roman" w:cs="Times New Roman"/>
          <w:b/>
          <w:color w:val="000000"/>
          <w:sz w:val="23"/>
          <w:szCs w:val="23"/>
        </w:rPr>
      </w:pPr>
      <w:r w:rsidRPr="00773B46">
        <w:rPr>
          <w:rFonts w:eastAsia="Times New Roman" w:cs="Times New Roman"/>
          <w:b/>
          <w:color w:val="000000"/>
          <w:sz w:val="23"/>
          <w:szCs w:val="23"/>
        </w:rPr>
        <w:t>c</w:t>
      </w:r>
      <w:r w:rsidR="004E25DD" w:rsidRPr="00773B46">
        <w:rPr>
          <w:rFonts w:eastAsia="Times New Roman" w:cs="Times New Roman"/>
          <w:b/>
          <w:color w:val="000000"/>
          <w:sz w:val="23"/>
          <w:szCs w:val="23"/>
        </w:rPr>
        <w:t>d</w:t>
      </w:r>
      <w:r w:rsidRPr="00773B46">
        <w:rPr>
          <w:rFonts w:eastAsia="Times New Roman" w:cs="Times New Roman"/>
          <w:b/>
          <w:color w:val="000000"/>
          <w:sz w:val="23"/>
          <w:szCs w:val="23"/>
        </w:rPr>
        <w:t xml:space="preserve"> /d </w:t>
      </w:r>
      <w:r w:rsidR="004E25DD" w:rsidRPr="00773B46">
        <w:rPr>
          <w:rFonts w:eastAsia="Times New Roman" w:cs="Times New Roman"/>
          <w:b/>
          <w:color w:val="000000"/>
          <w:sz w:val="23"/>
          <w:szCs w:val="23"/>
        </w:rPr>
        <w:t xml:space="preserve"> c:\packaging\setuptools</w:t>
      </w:r>
    </w:p>
    <w:p w:rsidR="004E25DD" w:rsidRPr="00773B46" w:rsidRDefault="00961200" w:rsidP="004E25DD">
      <w:pPr>
        <w:pStyle w:val="ListParagraph"/>
        <w:numPr>
          <w:ilvl w:val="2"/>
          <w:numId w:val="1"/>
        </w:numPr>
        <w:shd w:val="clear" w:color="auto" w:fill="FFFFFF"/>
        <w:spacing w:beforeAutospacing="1" w:after="0" w:afterAutospacing="1" w:line="375" w:lineRule="atLeast"/>
        <w:rPr>
          <w:rFonts w:eastAsia="Times New Roman" w:cs="Times New Roman"/>
          <w:b/>
          <w:color w:val="000000"/>
          <w:sz w:val="23"/>
          <w:szCs w:val="23"/>
        </w:rPr>
      </w:pPr>
      <w:r w:rsidRPr="00773B46">
        <w:rPr>
          <w:rFonts w:eastAsia="Times New Roman" w:cs="Times New Roman"/>
          <w:b/>
          <w:color w:val="000000"/>
          <w:sz w:val="23"/>
          <w:szCs w:val="23"/>
        </w:rPr>
        <w:t>git apply --ignore-whitespace pyside.diff</w:t>
      </w:r>
    </w:p>
    <w:p w:rsidR="00E27A8E" w:rsidRPr="00CA6F08" w:rsidRDefault="00E27A8E" w:rsidP="00E27A8E">
      <w:pPr>
        <w:shd w:val="clear" w:color="auto" w:fill="FFFFFF"/>
        <w:spacing w:beforeAutospacing="1" w:after="0" w:afterAutospacing="1" w:line="375" w:lineRule="atLeast"/>
        <w:ind w:left="1800"/>
        <w:rPr>
          <w:rFonts w:eastAsia="Times New Roman" w:cs="Times New Roman"/>
          <w:color w:val="000000"/>
          <w:sz w:val="23"/>
          <w:szCs w:val="23"/>
        </w:rPr>
      </w:pPr>
      <w:r w:rsidRPr="00CA6F08">
        <w:rPr>
          <w:rFonts w:eastAsia="Times New Roman" w:cs="Times New Roman"/>
          <w:color w:val="000000"/>
          <w:sz w:val="23"/>
          <w:szCs w:val="23"/>
        </w:rPr>
        <w:lastRenderedPageBreak/>
        <w:t>Notes : If this task</w:t>
      </w:r>
      <w:r w:rsidR="008178B3">
        <w:rPr>
          <w:rFonts w:eastAsia="Times New Roman" w:cs="Times New Roman"/>
          <w:color w:val="000000"/>
          <w:sz w:val="23"/>
          <w:szCs w:val="23"/>
        </w:rPr>
        <w:t xml:space="preserve"> </w:t>
      </w:r>
      <w:r w:rsidRPr="00CA6F08">
        <w:rPr>
          <w:rFonts w:eastAsia="Times New Roman" w:cs="Times New Roman"/>
          <w:color w:val="000000"/>
          <w:sz w:val="23"/>
          <w:szCs w:val="23"/>
        </w:rPr>
        <w:t>fail, you can manual apply to source by open pyside.diff and read instruction</w:t>
      </w:r>
    </w:p>
    <w:p w:rsidR="00E27A8E" w:rsidRPr="00CA6F08" w:rsidRDefault="00E27A8E" w:rsidP="00E27A8E">
      <w:pPr>
        <w:shd w:val="clear" w:color="auto" w:fill="FFFFFF"/>
        <w:spacing w:beforeAutospacing="1" w:after="0" w:afterAutospacing="1" w:line="375" w:lineRule="atLeast"/>
        <w:ind w:left="1800"/>
        <w:rPr>
          <w:rFonts w:eastAsia="Times New Roman" w:cs="Times New Roman"/>
          <w:color w:val="000000"/>
          <w:sz w:val="23"/>
          <w:szCs w:val="23"/>
        </w:rPr>
      </w:pPr>
      <w:r w:rsidRPr="00CA6F08">
        <w:rPr>
          <w:rFonts w:eastAsia="Times New Roman" w:cs="Times New Roman"/>
          <w:color w:val="000000"/>
          <w:sz w:val="23"/>
          <w:szCs w:val="23"/>
        </w:rPr>
        <w:t>+++ :</w:t>
      </w:r>
      <w:r w:rsidR="001C2FE2">
        <w:rPr>
          <w:rFonts w:eastAsia="Times New Roman" w:cs="Times New Roman"/>
          <w:color w:val="000000"/>
          <w:sz w:val="23"/>
          <w:szCs w:val="23"/>
        </w:rPr>
        <w:t xml:space="preserve"> File nee</w:t>
      </w:r>
      <w:r w:rsidRPr="00CA6F08">
        <w:rPr>
          <w:rFonts w:eastAsia="Times New Roman" w:cs="Times New Roman"/>
          <w:color w:val="000000"/>
          <w:sz w:val="23"/>
          <w:szCs w:val="23"/>
        </w:rPr>
        <w:t>d to edit</w:t>
      </w:r>
    </w:p>
    <w:p w:rsidR="00E27A8E" w:rsidRPr="00CA6F08" w:rsidRDefault="00E27A8E" w:rsidP="00E27A8E">
      <w:pPr>
        <w:shd w:val="clear" w:color="auto" w:fill="FFFFFF"/>
        <w:spacing w:beforeAutospacing="1" w:after="0" w:afterAutospacing="1" w:line="375" w:lineRule="atLeast"/>
        <w:ind w:left="1800"/>
        <w:rPr>
          <w:rFonts w:eastAsia="Times New Roman" w:cs="Times New Roman"/>
          <w:color w:val="000000"/>
          <w:sz w:val="23"/>
          <w:szCs w:val="23"/>
        </w:rPr>
      </w:pPr>
      <w:r w:rsidRPr="00CA6F08">
        <w:rPr>
          <w:rFonts w:eastAsia="Times New Roman" w:cs="Times New Roman"/>
          <w:color w:val="000000"/>
          <w:sz w:val="23"/>
          <w:szCs w:val="23"/>
        </w:rPr>
        <w:t>@@ 8, 9 … Line to edit</w:t>
      </w:r>
    </w:p>
    <w:p w:rsidR="00E27A8E" w:rsidRPr="00CA6F08" w:rsidRDefault="00E27A8E" w:rsidP="00E27A8E">
      <w:pPr>
        <w:pStyle w:val="ListParagraph"/>
        <w:numPr>
          <w:ilvl w:val="0"/>
          <w:numId w:val="7"/>
        </w:numPr>
        <w:shd w:val="clear" w:color="auto" w:fill="FFFFFF"/>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delete line</w:t>
      </w:r>
    </w:p>
    <w:p w:rsidR="00E27A8E" w:rsidRPr="00CA6F08" w:rsidRDefault="00E27A8E" w:rsidP="00E27A8E">
      <w:pPr>
        <w:shd w:val="clear" w:color="auto" w:fill="FFFFFF"/>
        <w:spacing w:beforeAutospacing="1" w:after="0" w:afterAutospacing="1" w:line="375" w:lineRule="atLeast"/>
        <w:ind w:left="1800"/>
        <w:rPr>
          <w:rFonts w:eastAsia="Times New Roman" w:cs="Times New Roman"/>
          <w:color w:val="000000"/>
          <w:sz w:val="23"/>
          <w:szCs w:val="23"/>
        </w:rPr>
      </w:pPr>
      <w:r w:rsidRPr="00CA6F08">
        <w:rPr>
          <w:rFonts w:eastAsia="Times New Roman" w:cs="Times New Roman"/>
          <w:color w:val="000000"/>
          <w:sz w:val="23"/>
          <w:szCs w:val="23"/>
        </w:rPr>
        <w:t>+ add line</w:t>
      </w:r>
    </w:p>
    <w:p w:rsidR="00C8406B" w:rsidRPr="00CA6F08" w:rsidRDefault="00C8406B" w:rsidP="00C8406B">
      <w:pPr>
        <w:numPr>
          <w:ilvl w:val="0"/>
          <w:numId w:val="1"/>
        </w:numPr>
        <w:spacing w:beforeAutospacing="1" w:after="0" w:afterAutospacing="1" w:line="375" w:lineRule="atLeast"/>
        <w:rPr>
          <w:rFonts w:eastAsia="Times New Roman" w:cs="Times New Roman"/>
          <w:color w:val="000000"/>
          <w:sz w:val="23"/>
          <w:szCs w:val="23"/>
        </w:rPr>
      </w:pPr>
      <w:r w:rsidRPr="00C8406B">
        <w:rPr>
          <w:rFonts w:eastAsia="Times New Roman" w:cs="Times New Roman"/>
          <w:color w:val="000000"/>
          <w:sz w:val="23"/>
          <w:szCs w:val="23"/>
        </w:rPr>
        <w:t>Patch the calls to</w:t>
      </w:r>
      <w:r w:rsidRPr="00CA6F08">
        <w:rPr>
          <w:rFonts w:eastAsia="Times New Roman" w:cs="Times New Roman"/>
          <w:color w:val="000000"/>
          <w:sz w:val="23"/>
        </w:rPr>
        <w:t> </w:t>
      </w:r>
      <w:r w:rsidR="00FE3E9C" w:rsidRPr="00FE3E9C">
        <w:rPr>
          <w:rFonts w:eastAsia="Times New Roman" w:cs="Times New Roman"/>
          <w:b/>
          <w:color w:val="000000"/>
          <w:szCs w:val="24"/>
        </w:rPr>
        <w:t>deallocData</w:t>
      </w:r>
      <w:r w:rsidRPr="00FE3E9C">
        <w:rPr>
          <w:rFonts w:eastAsia="Times New Roman" w:cs="Times New Roman"/>
          <w:b/>
          <w:color w:val="000000"/>
          <w:sz w:val="23"/>
        </w:rPr>
        <w:t> </w:t>
      </w:r>
      <w:r w:rsidR="009F4D45" w:rsidRPr="009F4D45">
        <w:rPr>
          <w:rFonts w:eastAsia="Times New Roman" w:cs="Times New Roman"/>
          <w:color w:val="000000"/>
          <w:sz w:val="23"/>
        </w:rPr>
        <w:t>in</w:t>
      </w:r>
      <w:r w:rsidR="009F4D45">
        <w:rPr>
          <w:rFonts w:eastAsia="Times New Roman" w:cs="Times New Roman"/>
          <w:b/>
          <w:color w:val="000000"/>
          <w:sz w:val="23"/>
        </w:rPr>
        <w:t xml:space="preserve"> Siboken </w:t>
      </w:r>
      <w:r w:rsidRPr="00C8406B">
        <w:rPr>
          <w:rFonts w:eastAsia="Times New Roman" w:cs="Times New Roman"/>
          <w:color w:val="000000"/>
          <w:sz w:val="23"/>
          <w:szCs w:val="23"/>
        </w:rPr>
        <w:t>so they pass in two arguments (second argument should be True)</w:t>
      </w:r>
    </w:p>
    <w:p w:rsidR="00C8406B" w:rsidRPr="00CA6F08" w:rsidRDefault="00C8406B" w:rsidP="00C8406B">
      <w:pPr>
        <w:numPr>
          <w:ilvl w:val="1"/>
          <w:numId w:val="1"/>
        </w:numPr>
        <w:spacing w:beforeAutospacing="1" w:after="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c:\packaging\setuptools\modules\Shiboken\libshiboken\basewrapper.cpp</w:t>
      </w:r>
    </w:p>
    <w:tbl>
      <w:tblPr>
        <w:tblStyle w:val="TableGrid"/>
        <w:tblW w:w="0" w:type="auto"/>
        <w:tblInd w:w="720" w:type="dxa"/>
        <w:tblLook w:val="04A0"/>
      </w:tblPr>
      <w:tblGrid>
        <w:gridCol w:w="8856"/>
      </w:tblGrid>
      <w:tr w:rsidR="00C8406B" w:rsidRPr="00CA6F08" w:rsidTr="00C8406B">
        <w:tc>
          <w:tcPr>
            <w:tcW w:w="9576" w:type="dxa"/>
          </w:tcPr>
          <w:p w:rsidR="00C8406B" w:rsidRPr="00CA6F08" w:rsidRDefault="00C8406B" w:rsidP="00C8406B">
            <w:pPr>
              <w:spacing w:before="100" w:beforeAutospacing="1" w:after="100" w:afterAutospacing="1"/>
              <w:contextualSpacing/>
              <w:rPr>
                <w:rFonts w:eastAsia="Times New Roman" w:cs="Times New Roman"/>
                <w:color w:val="000000"/>
                <w:sz w:val="23"/>
                <w:szCs w:val="23"/>
              </w:rPr>
            </w:pPr>
            <w:r w:rsidRPr="00CA6F08">
              <w:rPr>
                <w:rFonts w:eastAsia="Times New Roman" w:cs="Times New Roman"/>
                <w:color w:val="000000"/>
                <w:sz w:val="23"/>
                <w:szCs w:val="23"/>
              </w:rPr>
              <w:t>extern "C"  {</w:t>
            </w:r>
          </w:p>
          <w:p w:rsidR="00C8406B" w:rsidRPr="00CA6F08" w:rsidRDefault="00C8406B" w:rsidP="00C8406B">
            <w:pPr>
              <w:spacing w:before="100" w:beforeAutospacing="1" w:after="100" w:afterAutospacing="1"/>
              <w:contextualSpacing/>
              <w:rPr>
                <w:rFonts w:eastAsia="Times New Roman" w:cs="Times New Roman"/>
                <w:color w:val="FF0000"/>
                <w:sz w:val="23"/>
                <w:szCs w:val="23"/>
              </w:rPr>
            </w:pPr>
            <w:r w:rsidRPr="00CA6F08">
              <w:rPr>
                <w:rFonts w:eastAsia="Times New Roman" w:cs="Times New Roman"/>
                <w:color w:val="FF0000"/>
                <w:sz w:val="23"/>
                <w:szCs w:val="23"/>
              </w:rPr>
              <w:t>void deallocData(SbkObject* self, bool cleanup);</w:t>
            </w:r>
          </w:p>
          <w:p w:rsidR="00C8406B" w:rsidRPr="00CA6F08" w:rsidRDefault="00C8406B" w:rsidP="00C8406B">
            <w:pPr>
              <w:spacing w:before="100" w:beforeAutospacing="1" w:after="100" w:afterAutospacing="1"/>
              <w:contextualSpacing/>
              <w:rPr>
                <w:rFonts w:eastAsia="Times New Roman" w:cs="Times New Roman"/>
                <w:color w:val="000000"/>
                <w:sz w:val="23"/>
                <w:szCs w:val="23"/>
              </w:rPr>
            </w:pPr>
            <w:r w:rsidRPr="00CA6F08">
              <w:rPr>
                <w:rFonts w:eastAsia="Times New Roman" w:cs="Times New Roman"/>
                <w:color w:val="000000"/>
                <w:sz w:val="23"/>
                <w:szCs w:val="23"/>
              </w:rPr>
              <w:t>static void SbkObjectTypeDealloc(PyObject* pyObj);</w:t>
            </w:r>
          </w:p>
        </w:tc>
      </w:tr>
    </w:tbl>
    <w:p w:rsidR="00C8406B" w:rsidRPr="00CA6F08" w:rsidRDefault="00C8406B" w:rsidP="00C8406B">
      <w:pPr>
        <w:spacing w:beforeAutospacing="1" w:after="0" w:afterAutospacing="1" w:line="375" w:lineRule="atLeast"/>
        <w:rPr>
          <w:rFonts w:eastAsia="Times New Roman" w:cs="Times New Roman"/>
          <w:color w:val="000000"/>
          <w:sz w:val="23"/>
          <w:szCs w:val="23"/>
        </w:rPr>
      </w:pPr>
    </w:p>
    <w:tbl>
      <w:tblPr>
        <w:tblStyle w:val="TableGrid"/>
        <w:tblW w:w="0" w:type="auto"/>
        <w:tblInd w:w="720" w:type="dxa"/>
        <w:tblLook w:val="04A0"/>
      </w:tblPr>
      <w:tblGrid>
        <w:gridCol w:w="8856"/>
      </w:tblGrid>
      <w:tr w:rsidR="00C8406B" w:rsidRPr="00CA6F08" w:rsidTr="00C8406B">
        <w:tc>
          <w:tcPr>
            <w:tcW w:w="9576" w:type="dxa"/>
          </w:tcPr>
          <w:p w:rsidR="00C8406B" w:rsidRPr="00CA6F08" w:rsidRDefault="00C8406B" w:rsidP="00C8406B">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void DtorCallerVisitor::done() {</w:t>
            </w:r>
          </w:p>
          <w:p w:rsidR="00C8406B" w:rsidRPr="00CA6F08" w:rsidRDefault="00C8406B" w:rsidP="00C8406B">
            <w:pPr>
              <w:spacing w:before="100" w:beforeAutospacing="1" w:after="100" w:afterAutospacing="1" w:line="375" w:lineRule="atLeast"/>
              <w:contextualSpacing/>
              <w:rPr>
                <w:rFonts w:eastAsia="Times New Roman" w:cs="Times New Roman"/>
                <w:color w:val="FF0000"/>
                <w:sz w:val="23"/>
                <w:szCs w:val="23"/>
              </w:rPr>
            </w:pPr>
            <w:r w:rsidRPr="00CA6F08">
              <w:rPr>
                <w:rFonts w:eastAsia="Times New Roman" w:cs="Times New Roman"/>
                <w:color w:val="FF0000"/>
                <w:sz w:val="23"/>
                <w:szCs w:val="23"/>
              </w:rPr>
              <w:t>Shiboken::Object::deallocData(m_pyObj, true);</w:t>
            </w:r>
          </w:p>
          <w:p w:rsidR="00C8406B" w:rsidRPr="00CA6F08" w:rsidRDefault="00C8406B" w:rsidP="00C8406B">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std::list&lt;std::pair&lt;void*, SbkObjectType*&gt; &gt;::const_iterator it = m_ptrs.begin();</w:t>
            </w:r>
          </w:p>
        </w:tc>
      </w:tr>
    </w:tbl>
    <w:p w:rsidR="00C8406B" w:rsidRPr="00CA6F08" w:rsidRDefault="00C8406B" w:rsidP="00C8406B">
      <w:pPr>
        <w:spacing w:beforeAutospacing="1" w:after="0" w:afterAutospacing="1" w:line="375" w:lineRule="atLeast"/>
        <w:ind w:left="720"/>
        <w:rPr>
          <w:rFonts w:eastAsia="Times New Roman" w:cs="Times New Roman"/>
          <w:color w:val="000000"/>
          <w:sz w:val="23"/>
          <w:szCs w:val="23"/>
        </w:rPr>
      </w:pPr>
      <w:r w:rsidRPr="00CA6F08">
        <w:rPr>
          <w:rFonts w:eastAsia="Times New Roman" w:cs="Times New Roman"/>
          <w:color w:val="000000"/>
          <w:sz w:val="23"/>
          <w:szCs w:val="23"/>
        </w:rPr>
        <w:t>c:\packaging\setuptools\modules\Shiboken\libshiboken\basewrapper_p.h</w:t>
      </w:r>
    </w:p>
    <w:tbl>
      <w:tblPr>
        <w:tblStyle w:val="TableGrid"/>
        <w:tblW w:w="0" w:type="auto"/>
        <w:tblInd w:w="720" w:type="dxa"/>
        <w:tblLook w:val="04A0"/>
      </w:tblPr>
      <w:tblGrid>
        <w:gridCol w:w="8856"/>
      </w:tblGrid>
      <w:tr w:rsidR="00C8406B" w:rsidRPr="00CA6F08" w:rsidTr="00CE55F7">
        <w:tc>
          <w:tcPr>
            <w:tcW w:w="8856" w:type="dxa"/>
          </w:tcPr>
          <w:p w:rsidR="00C8406B" w:rsidRPr="00CA6F08" w:rsidRDefault="00C8406B" w:rsidP="00C8406B">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Destroy internal data</w:t>
            </w:r>
          </w:p>
          <w:p w:rsidR="00C8406B" w:rsidRPr="00CA6F08" w:rsidRDefault="00C8406B" w:rsidP="00C8406B">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w:t>
            </w:r>
          </w:p>
          <w:p w:rsidR="00C8406B" w:rsidRPr="00CA6F08" w:rsidRDefault="00C8406B" w:rsidP="00C8406B">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void deallocData(SbkObject* self);</w:t>
            </w:r>
          </w:p>
          <w:p w:rsidR="00C8406B" w:rsidRPr="00CA6F08" w:rsidRDefault="00C8406B" w:rsidP="00C8406B">
            <w:pPr>
              <w:spacing w:before="100" w:beforeAutospacing="1" w:after="100" w:afterAutospacing="1" w:line="375" w:lineRule="atLeast"/>
              <w:contextualSpacing/>
              <w:rPr>
                <w:rFonts w:eastAsia="Times New Roman" w:cs="Times New Roman"/>
                <w:color w:val="FF0000"/>
                <w:sz w:val="23"/>
                <w:szCs w:val="23"/>
              </w:rPr>
            </w:pPr>
            <w:r w:rsidRPr="00CA6F08">
              <w:rPr>
                <w:rFonts w:eastAsia="Times New Roman" w:cs="Times New Roman"/>
                <w:color w:val="FF0000"/>
                <w:sz w:val="23"/>
                <w:szCs w:val="23"/>
              </w:rPr>
              <w:t>void deallocData(SbkObject* self, bool cleanup);</w:t>
            </w:r>
          </w:p>
          <w:p w:rsidR="00C8406B" w:rsidRPr="00CA6F08" w:rsidRDefault="00C8406B" w:rsidP="00C8406B">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 namespace Objectging</w:t>
            </w:r>
          </w:p>
        </w:tc>
      </w:tr>
    </w:tbl>
    <w:p w:rsidR="00C8406B" w:rsidRPr="00CA6F08" w:rsidRDefault="00CE55F7" w:rsidP="00C8406B">
      <w:pPr>
        <w:spacing w:beforeAutospacing="1" w:after="0" w:afterAutospacing="1" w:line="375" w:lineRule="atLeast"/>
        <w:ind w:left="720"/>
        <w:rPr>
          <w:rFonts w:eastAsia="Times New Roman" w:cs="Times New Roman"/>
          <w:color w:val="000000"/>
          <w:sz w:val="23"/>
          <w:szCs w:val="23"/>
        </w:rPr>
      </w:pPr>
      <w:r w:rsidRPr="00CA6F08">
        <w:rPr>
          <w:rFonts w:eastAsia="Times New Roman" w:cs="Times New Roman"/>
          <w:color w:val="000000"/>
          <w:sz w:val="23"/>
          <w:szCs w:val="23"/>
        </w:rPr>
        <w:t>c:\packaging\setuptools\modules\Shiboken</w:t>
      </w:r>
      <w:r>
        <w:rPr>
          <w:rFonts w:eastAsia="Times New Roman" w:cs="Times New Roman"/>
          <w:color w:val="000000"/>
          <w:sz w:val="23"/>
          <w:szCs w:val="23"/>
        </w:rPr>
        <w:t>\</w:t>
      </w:r>
      <w:r w:rsidR="00002909" w:rsidRPr="00CA6F08">
        <w:rPr>
          <w:rFonts w:eastAsia="Times New Roman" w:cs="Times New Roman"/>
          <w:color w:val="000000"/>
          <w:sz w:val="23"/>
          <w:szCs w:val="23"/>
        </w:rPr>
        <w:t>CmakeLists.txt</w:t>
      </w:r>
    </w:p>
    <w:tbl>
      <w:tblPr>
        <w:tblStyle w:val="TableGrid"/>
        <w:tblW w:w="0" w:type="auto"/>
        <w:tblInd w:w="720" w:type="dxa"/>
        <w:tblLook w:val="04A0"/>
      </w:tblPr>
      <w:tblGrid>
        <w:gridCol w:w="8856"/>
      </w:tblGrid>
      <w:tr w:rsidR="00002909" w:rsidRPr="00CA6F08" w:rsidTr="00002909">
        <w:tc>
          <w:tcPr>
            <w:tcW w:w="9576" w:type="dxa"/>
          </w:tcPr>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set(shiboken_VERSION "${shiboken_MAJOR_VERSION}.${shiboken_MINOR_VERSION}.${shiboken_MICRO_VERSION}")</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p>
          <w:p w:rsidR="00002909" w:rsidRPr="00C75825" w:rsidRDefault="00002909" w:rsidP="00C75825">
            <w:pPr>
              <w:spacing w:before="100" w:beforeAutospacing="1" w:after="100" w:afterAutospacing="1" w:line="375" w:lineRule="atLeast"/>
              <w:contextualSpacing/>
              <w:rPr>
                <w:rFonts w:eastAsia="Times New Roman" w:cs="Times New Roman"/>
                <w:color w:val="FF0000"/>
                <w:sz w:val="23"/>
                <w:szCs w:val="23"/>
              </w:rPr>
            </w:pPr>
            <w:r w:rsidRPr="00C75825">
              <w:rPr>
                <w:rFonts w:eastAsia="Times New Roman" w:cs="Times New Roman"/>
                <w:color w:val="FF0000"/>
                <w:sz w:val="23"/>
                <w:szCs w:val="23"/>
              </w:rPr>
              <w:t>IF (NOT $ENV{QT_NAMESPACE} STREQUAL "")</w:t>
            </w:r>
          </w:p>
          <w:p w:rsidR="00002909" w:rsidRPr="00C75825" w:rsidRDefault="00002909" w:rsidP="00C75825">
            <w:pPr>
              <w:spacing w:before="100" w:beforeAutospacing="1" w:after="100" w:afterAutospacing="1" w:line="375" w:lineRule="atLeast"/>
              <w:contextualSpacing/>
              <w:rPr>
                <w:rFonts w:eastAsia="Times New Roman" w:cs="Times New Roman"/>
                <w:color w:val="FF0000"/>
                <w:sz w:val="23"/>
                <w:szCs w:val="23"/>
              </w:rPr>
            </w:pPr>
            <w:r w:rsidRPr="00C75825">
              <w:rPr>
                <w:rFonts w:eastAsia="Times New Roman" w:cs="Times New Roman"/>
                <w:color w:val="FF0000"/>
                <w:sz w:val="23"/>
                <w:szCs w:val="23"/>
              </w:rPr>
              <w:t xml:space="preserve">  add_definitions(-DQT_NAMESPACE=$ENV{QT_NAMESPACE})</w:t>
            </w:r>
          </w:p>
          <w:p w:rsidR="00002909" w:rsidRPr="00C75825" w:rsidRDefault="00002909" w:rsidP="00C75825">
            <w:pPr>
              <w:spacing w:before="100" w:beforeAutospacing="1" w:after="100" w:afterAutospacing="1" w:line="375" w:lineRule="atLeast"/>
              <w:contextualSpacing/>
              <w:rPr>
                <w:rFonts w:eastAsia="Times New Roman" w:cs="Times New Roman"/>
                <w:color w:val="FF0000"/>
                <w:sz w:val="23"/>
                <w:szCs w:val="23"/>
              </w:rPr>
            </w:pPr>
            <w:r w:rsidRPr="00C75825">
              <w:rPr>
                <w:rFonts w:eastAsia="Times New Roman" w:cs="Times New Roman"/>
                <w:color w:val="FF0000"/>
                <w:sz w:val="23"/>
                <w:szCs w:val="23"/>
              </w:rPr>
              <w:t>ENDIF (NOT $ENV{QT_NAMESPACE} STREQUAL "")</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option(BUILD_TESTS "Build tests." TRUE)</w:t>
            </w:r>
          </w:p>
        </w:tc>
      </w:tr>
    </w:tbl>
    <w:p w:rsidR="00002909" w:rsidRDefault="00002909" w:rsidP="00C8406B">
      <w:pPr>
        <w:spacing w:beforeAutospacing="1" w:after="0" w:afterAutospacing="1" w:line="375" w:lineRule="atLeast"/>
        <w:ind w:left="720"/>
        <w:rPr>
          <w:rFonts w:eastAsia="Times New Roman" w:cs="Times New Roman"/>
          <w:color w:val="000000"/>
          <w:sz w:val="23"/>
          <w:szCs w:val="23"/>
        </w:rPr>
      </w:pPr>
      <w:r w:rsidRPr="00CA6F08">
        <w:rPr>
          <w:rFonts w:eastAsia="Times New Roman" w:cs="Times New Roman"/>
          <w:color w:val="000000"/>
          <w:sz w:val="23"/>
          <w:szCs w:val="23"/>
        </w:rPr>
        <w:lastRenderedPageBreak/>
        <w:t>C:\packaging\setuptools\modules\shiboken\generator\cppgenerator.cpp</w:t>
      </w:r>
    </w:p>
    <w:tbl>
      <w:tblPr>
        <w:tblStyle w:val="TableGrid"/>
        <w:tblW w:w="0" w:type="auto"/>
        <w:tblInd w:w="720" w:type="dxa"/>
        <w:shd w:val="clear" w:color="auto" w:fill="FDE9D9" w:themeFill="accent6" w:themeFillTint="33"/>
        <w:tblLook w:val="04A0"/>
      </w:tblPr>
      <w:tblGrid>
        <w:gridCol w:w="8856"/>
      </w:tblGrid>
      <w:tr w:rsidR="008432AF" w:rsidTr="008432AF">
        <w:tc>
          <w:tcPr>
            <w:tcW w:w="9576" w:type="dxa"/>
            <w:shd w:val="clear" w:color="auto" w:fill="FDE9D9" w:themeFill="accent6" w:themeFillTint="33"/>
          </w:tcPr>
          <w:p w:rsidR="008432AF" w:rsidRDefault="008432AF" w:rsidP="008432AF">
            <w:pPr>
              <w:pStyle w:val="HTMLPreformatted"/>
              <w:spacing w:line="360" w:lineRule="atLeast"/>
              <w:jc w:val="both"/>
            </w:pPr>
            <w:r>
              <w:rPr>
                <w:rFonts w:cs="Times New Roman"/>
                <w:color w:val="000000"/>
                <w:sz w:val="23"/>
                <w:szCs w:val="23"/>
              </w:rPr>
              <w:t xml:space="preserve">Bug : </w:t>
            </w:r>
            <w:r w:rsidRPr="008432AF">
              <w:rPr>
                <w:color w:val="222222"/>
              </w:rPr>
              <w:t>error C2661: 'QFileWrapper::open' : no overloaded function takes 3</w:t>
            </w:r>
            <w:r>
              <w:rPr>
                <w:color w:val="222222"/>
              </w:rPr>
              <w:t xml:space="preserve"> </w:t>
            </w:r>
            <w:r w:rsidRPr="008432AF">
              <w:rPr>
                <w:color w:val="222222"/>
              </w:rPr>
              <w:t>arguments</w:t>
            </w:r>
            <w:r>
              <w:rPr>
                <w:color w:val="222222"/>
              </w:rPr>
              <w:t xml:space="preserve"> </w:t>
            </w:r>
            <w:r w:rsidR="00101206">
              <w:fldChar w:fldCharType="begin"/>
            </w:r>
            <w:r w:rsidR="00101206">
              <w:instrText>HYPERLINK "http://comments.gmane.org/gmane.comp.lib.qt.pyside/2995"</w:instrText>
            </w:r>
            <w:r w:rsidR="00101206">
              <w:fldChar w:fldCharType="separate"/>
            </w:r>
            <w:r>
              <w:rPr>
                <w:rStyle w:val="Hyperlink"/>
              </w:rPr>
              <w:t>http://comments.gmane.org/gmane.comp.lib.qt.pyside/2995</w:t>
            </w:r>
            <w:r w:rsidR="00101206">
              <w:fldChar w:fldCharType="end"/>
            </w:r>
          </w:p>
          <w:p w:rsidR="00CA70E3" w:rsidRPr="00CA70E3" w:rsidRDefault="00CA70E3" w:rsidP="008432AF">
            <w:pPr>
              <w:pStyle w:val="HTMLPreformatted"/>
              <w:spacing w:line="360" w:lineRule="atLeast"/>
              <w:jc w:val="both"/>
              <w:rPr>
                <w:b/>
                <w:color w:val="222222"/>
              </w:rPr>
            </w:pPr>
            <w:r w:rsidRPr="00CA70E3">
              <w:rPr>
                <w:b/>
              </w:rPr>
              <w:t>With QT &gt; 4.8.0</w:t>
            </w:r>
          </w:p>
        </w:tc>
      </w:tr>
    </w:tbl>
    <w:p w:rsidR="008432AF" w:rsidRPr="00CA6F08" w:rsidRDefault="008432AF" w:rsidP="008432AF">
      <w:pPr>
        <w:spacing w:beforeAutospacing="1" w:after="0" w:afterAutospacing="1" w:line="375" w:lineRule="atLeast"/>
        <w:rPr>
          <w:rFonts w:eastAsia="Times New Roman" w:cs="Times New Roman"/>
          <w:color w:val="000000"/>
          <w:sz w:val="23"/>
          <w:szCs w:val="23"/>
        </w:rPr>
      </w:pPr>
    </w:p>
    <w:tbl>
      <w:tblPr>
        <w:tblStyle w:val="TableGrid"/>
        <w:tblW w:w="0" w:type="auto"/>
        <w:tblInd w:w="720" w:type="dxa"/>
        <w:tblLook w:val="04A0"/>
      </w:tblPr>
      <w:tblGrid>
        <w:gridCol w:w="8856"/>
      </w:tblGrid>
      <w:tr w:rsidR="00002909" w:rsidRPr="00CA6F08" w:rsidTr="00536260">
        <w:tc>
          <w:tcPr>
            <w:tcW w:w="8856" w:type="dxa"/>
          </w:tcPr>
          <w:p w:rsidR="00EA635B" w:rsidRPr="00EA635B" w:rsidRDefault="00EA635B" w:rsidP="00EA635B">
            <w:pPr>
              <w:spacing w:before="100" w:beforeAutospacing="1" w:after="100" w:afterAutospacing="1" w:line="375" w:lineRule="atLeast"/>
              <w:contextualSpacing/>
              <w:rPr>
                <w:rFonts w:eastAsia="Times New Roman" w:cs="Times New Roman"/>
                <w:b/>
                <w:color w:val="000000"/>
                <w:sz w:val="23"/>
                <w:szCs w:val="23"/>
              </w:rPr>
            </w:pPr>
            <w:r w:rsidRPr="00EA635B">
              <w:rPr>
                <w:rFonts w:eastAsia="Times New Roman" w:cs="Times New Roman"/>
                <w:b/>
                <w:color w:val="000000"/>
                <w:sz w:val="23"/>
                <w:szCs w:val="23"/>
              </w:rPr>
              <w:t>Locate :</w:t>
            </w:r>
          </w:p>
          <w:p w:rsidR="00EA635B" w:rsidRDefault="00EA635B" w:rsidP="00EA635B">
            <w:pPr>
              <w:spacing w:before="100" w:beforeAutospacing="1" w:after="100" w:afterAutospacing="1" w:line="375" w:lineRule="atLeast"/>
              <w:contextualSpacing/>
              <w:rPr>
                <w:rFonts w:eastAsia="Times New Roman" w:cs="Times New Roman"/>
                <w:color w:val="000000"/>
                <w:sz w:val="23"/>
                <w:szCs w:val="23"/>
              </w:rPr>
            </w:pPr>
            <w:r>
              <w:rPr>
                <w:rFonts w:eastAsia="Times New Roman" w:cs="Times New Roman"/>
                <w:color w:val="000000"/>
                <w:sz w:val="23"/>
                <w:szCs w:val="23"/>
              </w:rPr>
              <w:t>--------</w:t>
            </w:r>
          </w:p>
          <w:p w:rsidR="00EA635B" w:rsidRPr="00EA635B" w:rsidRDefault="00EA635B" w:rsidP="00EA635B">
            <w:pPr>
              <w:spacing w:before="100" w:beforeAutospacing="1" w:after="100" w:afterAutospacing="1" w:line="375" w:lineRule="atLeast"/>
              <w:contextualSpacing/>
              <w:rPr>
                <w:rFonts w:eastAsia="Times New Roman" w:cs="Times New Roman"/>
                <w:color w:val="000000"/>
                <w:sz w:val="23"/>
                <w:szCs w:val="23"/>
              </w:rPr>
            </w:pPr>
            <w:r w:rsidRPr="00EA635B">
              <w:rPr>
                <w:rFonts w:eastAsia="Times New Roman" w:cs="Times New Roman"/>
                <w:color w:val="000000"/>
                <w:sz w:val="23"/>
                <w:szCs w:val="23"/>
              </w:rPr>
              <w:t>&amp;&amp; (func-&gt;name() != "qt_metacall"))</w:t>
            </w:r>
          </w:p>
          <w:p w:rsidR="00C75825" w:rsidRDefault="00EA635B" w:rsidP="00EA635B">
            <w:pPr>
              <w:spacing w:before="100" w:beforeAutospacing="1" w:after="100" w:afterAutospacing="1" w:line="375" w:lineRule="atLeast"/>
              <w:contextualSpacing/>
              <w:rPr>
                <w:rFonts w:eastAsia="Times New Roman" w:cs="Times New Roman"/>
                <w:color w:val="000000"/>
                <w:sz w:val="23"/>
                <w:szCs w:val="23"/>
              </w:rPr>
            </w:pPr>
            <w:r w:rsidRPr="00EA635B">
              <w:rPr>
                <w:rFonts w:eastAsia="Times New Roman" w:cs="Times New Roman"/>
                <w:color w:val="000000"/>
                <w:sz w:val="23"/>
                <w:szCs w:val="23"/>
              </w:rPr>
              <w:t xml:space="preserve">  overloads.append(func);</w:t>
            </w:r>
          </w:p>
          <w:p w:rsidR="00EA635B" w:rsidRDefault="00EA635B" w:rsidP="00EA635B">
            <w:pPr>
              <w:spacing w:before="100" w:beforeAutospacing="1" w:after="100" w:afterAutospacing="1" w:line="375" w:lineRule="atLeast"/>
              <w:contextualSpacing/>
              <w:rPr>
                <w:rFonts w:eastAsia="Times New Roman" w:cs="Times New Roman"/>
                <w:color w:val="000000"/>
                <w:sz w:val="23"/>
                <w:szCs w:val="23"/>
              </w:rPr>
            </w:pPr>
            <w:r>
              <w:rPr>
                <w:rFonts w:eastAsia="Times New Roman" w:cs="Times New Roman"/>
                <w:color w:val="000000"/>
                <w:sz w:val="23"/>
                <w:szCs w:val="23"/>
              </w:rPr>
              <w:t>---------</w:t>
            </w:r>
          </w:p>
          <w:p w:rsidR="00002909" w:rsidRPr="00EA635B" w:rsidRDefault="00EA635B" w:rsidP="00C75825">
            <w:pPr>
              <w:spacing w:before="100" w:beforeAutospacing="1" w:after="100" w:afterAutospacing="1" w:line="375" w:lineRule="atLeast"/>
              <w:contextualSpacing/>
              <w:rPr>
                <w:rFonts w:eastAsia="Times New Roman" w:cs="Times New Roman"/>
                <w:b/>
                <w:color w:val="000000"/>
                <w:sz w:val="23"/>
                <w:szCs w:val="23"/>
              </w:rPr>
            </w:pPr>
            <w:r w:rsidRPr="00EA635B">
              <w:rPr>
                <w:rFonts w:eastAsia="Times New Roman" w:cs="Times New Roman"/>
                <w:b/>
                <w:color w:val="000000"/>
                <w:sz w:val="23"/>
                <w:szCs w:val="23"/>
              </w:rPr>
              <w:t>and replace with:</w:t>
            </w:r>
          </w:p>
          <w:p w:rsidR="00EA635B" w:rsidRPr="00CA6F08" w:rsidRDefault="00EA635B" w:rsidP="00C75825">
            <w:pPr>
              <w:spacing w:before="100" w:beforeAutospacing="1" w:after="100" w:afterAutospacing="1" w:line="375" w:lineRule="atLeast"/>
              <w:contextualSpacing/>
              <w:rPr>
                <w:rFonts w:eastAsia="Times New Roman" w:cs="Times New Roman"/>
                <w:color w:val="000000"/>
                <w:sz w:val="23"/>
                <w:szCs w:val="23"/>
              </w:rPr>
            </w:pPr>
            <w:r>
              <w:rPr>
                <w:rFonts w:eastAsia="Times New Roman" w:cs="Times New Roman"/>
                <w:color w:val="000000"/>
                <w:sz w:val="23"/>
                <w:szCs w:val="23"/>
              </w:rPr>
              <w:t>……………</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&amp;&amp; (func-&gt;name() != "qt_metacall")) {</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if (func-&gt;toString().contains("open")) {</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if (func-&gt;isVirtual())</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overloads.append(func);</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else</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overloads.append(func);</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 xml:space="preserve">                }</w:t>
            </w:r>
          </w:p>
          <w:p w:rsidR="00002909" w:rsidRPr="00CA6F08" w:rsidRDefault="00002909" w:rsidP="00C75825">
            <w:pPr>
              <w:spacing w:before="100" w:beforeAutospacing="1" w:after="100" w:afterAutospacing="1" w:line="375" w:lineRule="atLeast"/>
              <w:contextualSpacing/>
              <w:rPr>
                <w:rFonts w:eastAsia="Times New Roman" w:cs="Times New Roman"/>
                <w:color w:val="000000"/>
                <w:sz w:val="23"/>
                <w:szCs w:val="23"/>
              </w:rPr>
            </w:pPr>
            <w:r w:rsidRPr="00CA6F08">
              <w:rPr>
                <w:rFonts w:eastAsia="Times New Roman" w:cs="Times New Roman"/>
                <w:color w:val="000000"/>
                <w:sz w:val="23"/>
                <w:szCs w:val="23"/>
              </w:rPr>
              <w:t>………….</w:t>
            </w:r>
          </w:p>
        </w:tc>
      </w:tr>
    </w:tbl>
    <w:p w:rsidR="00536260" w:rsidRPr="00CA6F08" w:rsidRDefault="00536260" w:rsidP="00536260">
      <w:pPr>
        <w:numPr>
          <w:ilvl w:val="0"/>
          <w:numId w:val="9"/>
        </w:numPr>
        <w:spacing w:before="100" w:beforeAutospacing="1" w:after="100" w:afterAutospacing="1" w:line="375" w:lineRule="atLeast"/>
        <w:ind w:left="0"/>
        <w:rPr>
          <w:rFonts w:eastAsia="Times New Roman" w:cs="Times New Roman"/>
          <w:color w:val="000000"/>
          <w:sz w:val="23"/>
          <w:szCs w:val="23"/>
        </w:rPr>
      </w:pPr>
      <w:r w:rsidRPr="00536260">
        <w:rPr>
          <w:rFonts w:eastAsia="Times New Roman" w:cs="Times New Roman"/>
          <w:color w:val="000000"/>
          <w:sz w:val="23"/>
          <w:szCs w:val="23"/>
        </w:rPr>
        <w:t>Open up another Visual Studio 2010 Command Prompt</w:t>
      </w:r>
    </w:p>
    <w:p w:rsidR="00002909" w:rsidRPr="00C8406B" w:rsidRDefault="00536260" w:rsidP="00536260">
      <w:pPr>
        <w:numPr>
          <w:ilvl w:val="0"/>
          <w:numId w:val="9"/>
        </w:numPr>
        <w:spacing w:before="100" w:beforeAutospacing="1" w:after="100" w:afterAutospacing="1" w:line="375" w:lineRule="atLeast"/>
        <w:ind w:left="0"/>
        <w:rPr>
          <w:rFonts w:eastAsia="Times New Roman" w:cs="Times New Roman"/>
          <w:color w:val="000000"/>
          <w:sz w:val="23"/>
          <w:szCs w:val="23"/>
        </w:rPr>
      </w:pPr>
      <w:r w:rsidRPr="00CA6F08">
        <w:rPr>
          <w:rFonts w:eastAsia="Times New Roman" w:cs="Times New Roman"/>
          <w:color w:val="000000"/>
          <w:sz w:val="23"/>
          <w:szCs w:val="23"/>
        </w:rPr>
        <w:t>Add cmake/qmake/git/qt to your PATH and set the Qt namespace</w:t>
      </w:r>
    </w:p>
    <w:tbl>
      <w:tblPr>
        <w:tblStyle w:val="TableGrid"/>
        <w:tblW w:w="0" w:type="auto"/>
        <w:tblInd w:w="720" w:type="dxa"/>
        <w:tblLook w:val="04A0"/>
      </w:tblPr>
      <w:tblGrid>
        <w:gridCol w:w="8856"/>
      </w:tblGrid>
      <w:tr w:rsidR="00536260" w:rsidRPr="00CA6F08" w:rsidTr="00536260">
        <w:tc>
          <w:tcPr>
            <w:tcW w:w="8856" w:type="dxa"/>
          </w:tcPr>
          <w:p w:rsidR="00536260" w:rsidRPr="00536260" w:rsidRDefault="00B65062" w:rsidP="00536260">
            <w:pPr>
              <w:numPr>
                <w:ilvl w:val="0"/>
                <w:numId w:val="10"/>
              </w:numPr>
              <w:shd w:val="clear" w:color="auto" w:fill="FFFFFF"/>
              <w:spacing w:beforeAutospacing="1" w:afterAutospacing="1" w:line="375" w:lineRule="atLeast"/>
              <w:ind w:left="0"/>
              <w:rPr>
                <w:rFonts w:eastAsia="Times New Roman" w:cs="Times New Roman"/>
                <w:color w:val="000000"/>
                <w:szCs w:val="24"/>
              </w:rPr>
            </w:pPr>
            <w:r>
              <w:rPr>
                <w:rFonts w:eastAsia="Times New Roman" w:cs="Times New Roman"/>
                <w:color w:val="000000"/>
                <w:szCs w:val="24"/>
              </w:rPr>
              <w:lastRenderedPageBreak/>
              <w:t>set path=%path%;C:</w:t>
            </w:r>
            <w:r w:rsidR="00536260" w:rsidRPr="00915CE5">
              <w:rPr>
                <w:rFonts w:eastAsia="Times New Roman" w:cs="Times New Roman"/>
                <w:color w:val="000000"/>
                <w:szCs w:val="24"/>
              </w:rPr>
              <w:t>\CMake 2.8\bin</w:t>
            </w:r>
          </w:p>
          <w:p w:rsidR="00536260" w:rsidRPr="00536260" w:rsidRDefault="00536260" w:rsidP="00536260">
            <w:pPr>
              <w:numPr>
                <w:ilvl w:val="0"/>
                <w:numId w:val="10"/>
              </w:numPr>
              <w:shd w:val="clear" w:color="auto" w:fill="FFFFFF"/>
              <w:spacing w:beforeAutospacing="1" w:afterAutospacing="1" w:line="375" w:lineRule="atLeast"/>
              <w:ind w:left="0"/>
              <w:rPr>
                <w:rFonts w:eastAsia="Times New Roman" w:cs="Times New Roman"/>
                <w:color w:val="000000"/>
                <w:szCs w:val="24"/>
              </w:rPr>
            </w:pPr>
            <w:r w:rsidRPr="00915CE5">
              <w:rPr>
                <w:rFonts w:eastAsia="Times New Roman" w:cs="Times New Roman"/>
                <w:color w:val="000000"/>
                <w:szCs w:val="24"/>
              </w:rPr>
              <w:t>set path=%path%;C:\</w:t>
            </w:r>
            <w:r w:rsidR="00B65062">
              <w:rPr>
                <w:rFonts w:eastAsia="Times New Roman" w:cs="Times New Roman"/>
                <w:color w:val="000000"/>
                <w:szCs w:val="24"/>
              </w:rPr>
              <w:t>Qt\4.8.5</w:t>
            </w:r>
            <w:r w:rsidRPr="00915CE5">
              <w:rPr>
                <w:rFonts w:eastAsia="Times New Roman" w:cs="Times New Roman"/>
                <w:color w:val="000000"/>
                <w:szCs w:val="24"/>
              </w:rPr>
              <w:t>\qmake</w:t>
            </w:r>
          </w:p>
          <w:p w:rsidR="00536260" w:rsidRPr="00536260" w:rsidRDefault="00536260" w:rsidP="00536260">
            <w:pPr>
              <w:numPr>
                <w:ilvl w:val="0"/>
                <w:numId w:val="10"/>
              </w:numPr>
              <w:shd w:val="clear" w:color="auto" w:fill="FFFFFF"/>
              <w:spacing w:beforeAutospacing="1" w:afterAutospacing="1" w:line="375" w:lineRule="atLeast"/>
              <w:ind w:left="0"/>
              <w:rPr>
                <w:rFonts w:eastAsia="Times New Roman" w:cs="Times New Roman"/>
                <w:color w:val="000000"/>
                <w:szCs w:val="24"/>
              </w:rPr>
            </w:pPr>
            <w:r w:rsidRPr="00915CE5">
              <w:rPr>
                <w:rFonts w:eastAsia="Times New Roman" w:cs="Times New Roman"/>
                <w:color w:val="000000"/>
                <w:szCs w:val="24"/>
              </w:rPr>
              <w:t xml:space="preserve">set </w:t>
            </w:r>
            <w:r w:rsidR="00B65062">
              <w:rPr>
                <w:rFonts w:eastAsia="Times New Roman" w:cs="Times New Roman"/>
                <w:color w:val="000000"/>
                <w:szCs w:val="24"/>
              </w:rPr>
              <w:t>path=%path%;C:</w:t>
            </w:r>
            <w:r w:rsidRPr="00915CE5">
              <w:rPr>
                <w:rFonts w:eastAsia="Times New Roman" w:cs="Times New Roman"/>
                <w:color w:val="000000"/>
                <w:szCs w:val="24"/>
              </w:rPr>
              <w:t>\Git\bin</w:t>
            </w:r>
          </w:p>
          <w:p w:rsidR="00536260" w:rsidRPr="00536260" w:rsidRDefault="00536260" w:rsidP="00536260">
            <w:pPr>
              <w:numPr>
                <w:ilvl w:val="0"/>
                <w:numId w:val="10"/>
              </w:numPr>
              <w:shd w:val="clear" w:color="auto" w:fill="FFFFFF"/>
              <w:spacing w:beforeAutospacing="1" w:afterAutospacing="1" w:line="375" w:lineRule="atLeast"/>
              <w:ind w:left="0"/>
              <w:rPr>
                <w:rFonts w:eastAsia="Times New Roman" w:cs="Times New Roman"/>
                <w:color w:val="000000"/>
                <w:szCs w:val="24"/>
              </w:rPr>
            </w:pPr>
            <w:r w:rsidRPr="00915CE5">
              <w:rPr>
                <w:rFonts w:eastAsia="Times New Roman" w:cs="Times New Roman"/>
                <w:color w:val="000000"/>
                <w:szCs w:val="24"/>
              </w:rPr>
              <w:t>set path=%path%</w:t>
            </w:r>
            <w:r w:rsidR="00B65062">
              <w:rPr>
                <w:rFonts w:eastAsia="Times New Roman" w:cs="Times New Roman"/>
                <w:color w:val="000000"/>
                <w:szCs w:val="24"/>
              </w:rPr>
              <w:t>;C:\Qt\4.8.5</w:t>
            </w:r>
            <w:r w:rsidRPr="00915CE5">
              <w:rPr>
                <w:rFonts w:eastAsia="Times New Roman" w:cs="Times New Roman"/>
                <w:color w:val="000000"/>
                <w:szCs w:val="24"/>
              </w:rPr>
              <w:t>\bin</w:t>
            </w:r>
          </w:p>
          <w:p w:rsidR="00536260" w:rsidRPr="00915CE5" w:rsidRDefault="00536260" w:rsidP="00C8406B">
            <w:pPr>
              <w:numPr>
                <w:ilvl w:val="0"/>
                <w:numId w:val="10"/>
              </w:numPr>
              <w:shd w:val="clear" w:color="auto" w:fill="FFFFFF"/>
              <w:spacing w:beforeAutospacing="1" w:afterAutospacing="1" w:line="375" w:lineRule="atLeast"/>
              <w:ind w:left="0"/>
              <w:rPr>
                <w:rFonts w:eastAsia="Times New Roman" w:cs="Times New Roman"/>
                <w:color w:val="000000"/>
                <w:szCs w:val="24"/>
              </w:rPr>
            </w:pPr>
            <w:r w:rsidRPr="00915CE5">
              <w:rPr>
                <w:rFonts w:eastAsia="Times New Roman" w:cs="Times New Roman"/>
                <w:color w:val="000000"/>
                <w:szCs w:val="24"/>
              </w:rPr>
              <w:t>set QT_NAMESPACE=QT</w:t>
            </w:r>
          </w:p>
        </w:tc>
      </w:tr>
    </w:tbl>
    <w:p w:rsidR="00C8406B" w:rsidRPr="00CA6F08" w:rsidRDefault="00536260" w:rsidP="00536260">
      <w:pPr>
        <w:pStyle w:val="ListParagraph"/>
        <w:numPr>
          <w:ilvl w:val="0"/>
          <w:numId w:val="10"/>
        </w:numPr>
        <w:shd w:val="clear" w:color="auto" w:fill="FFFFFF"/>
        <w:spacing w:beforeAutospacing="1" w:after="0" w:afterAutospacing="1" w:line="375" w:lineRule="atLeast"/>
        <w:rPr>
          <w:rFonts w:eastAsia="Times New Roman" w:cs="Times New Roman"/>
          <w:color w:val="000000"/>
          <w:sz w:val="23"/>
          <w:szCs w:val="23"/>
        </w:rPr>
      </w:pPr>
      <w:r w:rsidRPr="00CA6F08">
        <w:rPr>
          <w:rFonts w:cs="Times New Roman"/>
          <w:color w:val="000000"/>
          <w:sz w:val="23"/>
          <w:szCs w:val="23"/>
          <w:shd w:val="clear" w:color="auto" w:fill="FFFFFF"/>
        </w:rPr>
        <w:t>Start the build process</w:t>
      </w:r>
    </w:p>
    <w:p w:rsidR="00BF1A04" w:rsidRPr="00CA6F08" w:rsidRDefault="00536260" w:rsidP="00536260">
      <w:pPr>
        <w:pStyle w:val="ListParagraph"/>
        <w:numPr>
          <w:ilvl w:val="1"/>
          <w:numId w:val="10"/>
        </w:numPr>
        <w:rPr>
          <w:rFonts w:cs="Times New Roman"/>
        </w:rPr>
      </w:pPr>
      <w:r w:rsidRPr="00CA6F08">
        <w:rPr>
          <w:rFonts w:cs="Times New Roman"/>
        </w:rPr>
        <w:t>Build.py</w:t>
      </w:r>
    </w:p>
    <w:p w:rsidR="00536260" w:rsidRPr="00CA6F08" w:rsidRDefault="00536260" w:rsidP="00536260">
      <w:pPr>
        <w:pStyle w:val="ListParagraph"/>
        <w:numPr>
          <w:ilvl w:val="1"/>
          <w:numId w:val="10"/>
        </w:numPr>
        <w:shd w:val="clear" w:color="auto" w:fill="FFFFFF"/>
        <w:spacing w:before="100" w:beforeAutospacing="1" w:after="100" w:afterAutospacing="1" w:line="375" w:lineRule="atLeast"/>
        <w:rPr>
          <w:rFonts w:eastAsia="Times New Roman" w:cs="Times New Roman"/>
          <w:color w:val="000000"/>
          <w:sz w:val="23"/>
          <w:szCs w:val="23"/>
        </w:rPr>
      </w:pPr>
      <w:r w:rsidRPr="00CA6F08">
        <w:rPr>
          <w:rFonts w:eastAsia="Times New Roman" w:cs="Times New Roman"/>
          <w:color w:val="000000"/>
          <w:sz w:val="23"/>
          <w:szCs w:val="23"/>
        </w:rPr>
        <w:t>This takes around an hour on my PC</w:t>
      </w:r>
    </w:p>
    <w:p w:rsidR="00B757A7" w:rsidRPr="00CA6F08" w:rsidDel="00DE16C8" w:rsidRDefault="00B757A7" w:rsidP="00B757A7">
      <w:pPr>
        <w:shd w:val="clear" w:color="auto" w:fill="FFFFFF"/>
        <w:spacing w:before="100" w:beforeAutospacing="1" w:after="100" w:afterAutospacing="1" w:line="375" w:lineRule="atLeast"/>
        <w:ind w:left="1080"/>
        <w:rPr>
          <w:del w:id="0" w:author="HELLO" w:date="2014-01-16T11:28:00Z"/>
          <w:rFonts w:eastAsia="Times New Roman" w:cs="Times New Roman"/>
          <w:color w:val="000000"/>
          <w:sz w:val="23"/>
          <w:szCs w:val="23"/>
        </w:rPr>
      </w:pPr>
      <w:r w:rsidRPr="00CA6F08">
        <w:rPr>
          <w:rFonts w:eastAsia="Times New Roman" w:cs="Times New Roman"/>
          <w:color w:val="000000"/>
          <w:sz w:val="23"/>
          <w:szCs w:val="23"/>
        </w:rPr>
        <w:t>Notes :</w:t>
      </w:r>
      <w:ins w:id="1" w:author="HELLO" w:date="2014-01-16T11:28:00Z">
        <w:r w:rsidR="00DE16C8">
          <w:rPr>
            <w:rFonts w:eastAsia="Times New Roman" w:cs="Times New Roman"/>
            <w:color w:val="000000"/>
            <w:sz w:val="23"/>
            <w:szCs w:val="23"/>
          </w:rPr>
          <w:t xml:space="preserve"> </w:t>
        </w:r>
      </w:ins>
    </w:p>
    <w:p w:rsidR="00B757A7" w:rsidRPr="00CA6F08" w:rsidRDefault="00B757A7" w:rsidP="00B757A7">
      <w:pPr>
        <w:shd w:val="clear" w:color="auto" w:fill="FFFFFF"/>
        <w:spacing w:before="100" w:beforeAutospacing="1" w:after="100" w:afterAutospacing="1" w:line="375" w:lineRule="atLeast"/>
        <w:ind w:left="1080"/>
        <w:rPr>
          <w:rFonts w:eastAsia="Times New Roman" w:cs="Times New Roman"/>
          <w:color w:val="000000"/>
          <w:sz w:val="23"/>
          <w:szCs w:val="23"/>
        </w:rPr>
      </w:pPr>
      <w:r w:rsidRPr="00CA6F08">
        <w:rPr>
          <w:rFonts w:eastAsia="Times New Roman" w:cs="Times New Roman"/>
          <w:color w:val="000000"/>
          <w:sz w:val="23"/>
          <w:szCs w:val="23"/>
        </w:rPr>
        <w:t>If you get error while linking with generatorrunner.exe, please copy QtCore4.dll, QtGui4.dll, QtXml4.dll from C:\Qt\4.8.5\bin to C:\packaging\setuptools\install-py2.7-qt4.8.5\bin, this error cause by generatorrunner.exe can’t get it dependency library.</w:t>
      </w:r>
    </w:p>
    <w:p w:rsidR="00536260" w:rsidRPr="008D0AFA" w:rsidRDefault="00536260" w:rsidP="00536260">
      <w:pPr>
        <w:pStyle w:val="ListParagraph"/>
        <w:numPr>
          <w:ilvl w:val="0"/>
          <w:numId w:val="10"/>
        </w:numPr>
        <w:rPr>
          <w:rStyle w:val="HTMLCode"/>
          <w:rFonts w:ascii="Times New Roman" w:eastAsiaTheme="minorHAnsi" w:hAnsi="Times New Roman" w:cs="Times New Roman"/>
          <w:sz w:val="24"/>
          <w:szCs w:val="24"/>
        </w:rPr>
      </w:pPr>
      <w:r w:rsidRPr="00CA6F08">
        <w:rPr>
          <w:rFonts w:cs="Times New Roman"/>
          <w:color w:val="000000"/>
          <w:sz w:val="23"/>
          <w:szCs w:val="23"/>
          <w:shd w:val="clear" w:color="auto" w:fill="FFFFFF"/>
        </w:rPr>
        <w:t>Your new PySide installer should be available in</w:t>
      </w:r>
      <w:r w:rsidRPr="00CA6F08">
        <w:rPr>
          <w:rStyle w:val="apple-converted-space"/>
          <w:rFonts w:cs="Times New Roman"/>
          <w:color w:val="000000"/>
          <w:sz w:val="23"/>
          <w:szCs w:val="23"/>
          <w:shd w:val="clear" w:color="auto" w:fill="FFFFFF"/>
        </w:rPr>
        <w:t> </w:t>
      </w:r>
      <w:r w:rsidRPr="008D0AFA">
        <w:rPr>
          <w:rStyle w:val="HTMLCode"/>
          <w:rFonts w:ascii="Times New Roman" w:eastAsiaTheme="minorHAnsi" w:hAnsi="Times New Roman" w:cs="Times New Roman"/>
          <w:color w:val="000000"/>
          <w:sz w:val="24"/>
          <w:szCs w:val="24"/>
          <w:bdr w:val="single" w:sz="6" w:space="0" w:color="DDDDDD" w:frame="1"/>
          <w:shd w:val="clear" w:color="auto" w:fill="F8F8F8"/>
        </w:rPr>
        <w:t>packaging\setuptools\dist</w:t>
      </w:r>
    </w:p>
    <w:p w:rsidR="00536260" w:rsidRPr="000747CD" w:rsidRDefault="00EB7EDF" w:rsidP="00536260">
      <w:pPr>
        <w:rPr>
          <w:rFonts w:cs="Times New Roman"/>
          <w:b/>
        </w:rPr>
      </w:pPr>
      <w:r>
        <w:rPr>
          <w:rFonts w:cs="Times New Roman"/>
          <w:b/>
        </w:rPr>
        <w:t>Another way</w:t>
      </w:r>
      <w:r w:rsidR="00ED68B9" w:rsidRPr="000747CD">
        <w:rPr>
          <w:rFonts w:cs="Times New Roman"/>
          <w:b/>
        </w:rPr>
        <w:t xml:space="preserve">: Build </w:t>
      </w:r>
      <w:r w:rsidR="008A3CAD">
        <w:rPr>
          <w:rFonts w:cs="Times New Roman"/>
          <w:b/>
        </w:rPr>
        <w:t xml:space="preserve">newest version of </w:t>
      </w:r>
      <w:r w:rsidR="00ED68B9" w:rsidRPr="000747CD">
        <w:rPr>
          <w:rFonts w:cs="Times New Roman"/>
          <w:b/>
        </w:rPr>
        <w:t>Pyside</w:t>
      </w:r>
      <w:r w:rsidR="008A3CAD">
        <w:rPr>
          <w:rFonts w:cs="Times New Roman"/>
          <w:b/>
        </w:rPr>
        <w:t xml:space="preserve"> at</w:t>
      </w:r>
      <w:r w:rsidR="00ED68B9" w:rsidRPr="000747CD">
        <w:rPr>
          <w:rFonts w:cs="Times New Roman"/>
          <w:b/>
        </w:rPr>
        <w:t xml:space="preserve"> Offical Source</w:t>
      </w:r>
    </w:p>
    <w:p w:rsidR="00ED68B9" w:rsidRDefault="009952C9" w:rsidP="00536260">
      <w:pPr>
        <w:rPr>
          <w:rFonts w:cs="Times New Roman"/>
        </w:rPr>
      </w:pPr>
      <w:r>
        <w:rPr>
          <w:rFonts w:cs="Times New Roman"/>
        </w:rPr>
        <w:t>This way will introduce you to build Pyside from Orginal Source at Qt Homepage</w:t>
      </w:r>
      <w:r w:rsidR="00ED68B9">
        <w:rPr>
          <w:rFonts w:cs="Times New Roman"/>
        </w:rPr>
        <w:t>.</w:t>
      </w:r>
    </w:p>
    <w:p w:rsidR="00ED68B9" w:rsidRDefault="009952C9" w:rsidP="00536260">
      <w:pPr>
        <w:rPr>
          <w:rFonts w:cs="Times New Roman"/>
        </w:rPr>
      </w:pPr>
      <w:r>
        <w:rPr>
          <w:rFonts w:cs="Times New Roman"/>
        </w:rPr>
        <w:t>Repair</w:t>
      </w:r>
    </w:p>
    <w:p w:rsidR="00ED68B9" w:rsidRDefault="009952C9" w:rsidP="00ED68B9">
      <w:pPr>
        <w:pStyle w:val="ListParagraph"/>
        <w:numPr>
          <w:ilvl w:val="0"/>
          <w:numId w:val="10"/>
        </w:numPr>
        <w:rPr>
          <w:rFonts w:cs="Times New Roman"/>
        </w:rPr>
      </w:pPr>
      <w:r>
        <w:rPr>
          <w:rFonts w:cs="Times New Roman"/>
        </w:rPr>
        <w:t xml:space="preserve">Download </w:t>
      </w:r>
      <w:r w:rsidR="00ED68B9">
        <w:rPr>
          <w:rFonts w:cs="Times New Roman"/>
        </w:rPr>
        <w:t xml:space="preserve">PySide </w:t>
      </w:r>
      <w:r>
        <w:rPr>
          <w:rFonts w:cs="Times New Roman"/>
        </w:rPr>
        <w:t>Source from this address.</w:t>
      </w:r>
    </w:p>
    <w:p w:rsidR="00ED68B9" w:rsidRDefault="00101206" w:rsidP="00ED68B9">
      <w:pPr>
        <w:pStyle w:val="ListParagraph"/>
        <w:numPr>
          <w:ilvl w:val="1"/>
          <w:numId w:val="10"/>
        </w:numPr>
        <w:rPr>
          <w:rFonts w:cs="Times New Roman"/>
        </w:rPr>
      </w:pPr>
      <w:r>
        <w:fldChar w:fldCharType="begin"/>
      </w:r>
      <w:r>
        <w:instrText>HYPERLINK "http://download.qt-project.org/official_releases/pyside/PySide-1.2.1.tar.gz"</w:instrText>
      </w:r>
      <w:r>
        <w:fldChar w:fldCharType="separate"/>
      </w:r>
      <w:r w:rsidR="00ED68B9" w:rsidRPr="002F0415">
        <w:rPr>
          <w:rStyle w:val="Hyperlink"/>
          <w:rFonts w:cs="Times New Roman"/>
        </w:rPr>
        <w:t>http://download.qt-project.org/official_releases/pyside/PySide-1.2.1.tar.gz</w:t>
      </w:r>
      <w:r>
        <w:fldChar w:fldCharType="end"/>
      </w:r>
    </w:p>
    <w:p w:rsidR="00ED68B9" w:rsidRDefault="009952C9" w:rsidP="00ED68B9">
      <w:pPr>
        <w:pStyle w:val="ListParagraph"/>
        <w:numPr>
          <w:ilvl w:val="1"/>
          <w:numId w:val="10"/>
        </w:numPr>
        <w:rPr>
          <w:rFonts w:cs="Times New Roman"/>
        </w:rPr>
      </w:pPr>
      <w:r>
        <w:rPr>
          <w:rFonts w:cs="Times New Roman"/>
        </w:rPr>
        <w:t>After download, let’s extract it to your directory to</w:t>
      </w:r>
      <w:r w:rsidR="00ED68B9">
        <w:rPr>
          <w:rFonts w:cs="Times New Roman"/>
        </w:rPr>
        <w:t xml:space="preserve"> Compile, </w:t>
      </w:r>
      <w:r>
        <w:rPr>
          <w:rFonts w:cs="Times New Roman"/>
        </w:rPr>
        <w:t>in my example is</w:t>
      </w:r>
      <w:r w:rsidR="00ED68B9">
        <w:rPr>
          <w:rFonts w:cs="Times New Roman"/>
        </w:rPr>
        <w:t xml:space="preserve"> C:\PySide-1.2.1</w:t>
      </w:r>
    </w:p>
    <w:p w:rsidR="00ED68B9" w:rsidRDefault="00CF4531" w:rsidP="00ED68B9">
      <w:pPr>
        <w:pStyle w:val="ListParagraph"/>
        <w:numPr>
          <w:ilvl w:val="0"/>
          <w:numId w:val="10"/>
        </w:numPr>
        <w:rPr>
          <w:rFonts w:cs="Times New Roman"/>
        </w:rPr>
      </w:pPr>
      <w:r>
        <w:rPr>
          <w:rFonts w:cs="Times New Roman"/>
        </w:rPr>
        <w:t>We need</w:t>
      </w:r>
      <w:r w:rsidR="00ED68B9">
        <w:rPr>
          <w:rFonts w:cs="Times New Roman"/>
        </w:rPr>
        <w:t xml:space="preserve"> manual Patch </w:t>
      </w:r>
      <w:r>
        <w:rPr>
          <w:rFonts w:cs="Times New Roman"/>
        </w:rPr>
        <w:t>some part of source file</w:t>
      </w:r>
      <w:r w:rsidR="00E23877">
        <w:rPr>
          <w:rFonts w:cs="Times New Roman"/>
        </w:rPr>
        <w:t xml:space="preserve"> (will be replace with </w:t>
      </w:r>
      <w:r w:rsidR="00E23877" w:rsidRPr="00E23877">
        <w:rPr>
          <w:rFonts w:cs="Times New Roman"/>
          <w:b/>
          <w:color w:val="FF0000"/>
        </w:rPr>
        <w:t>RED</w:t>
      </w:r>
      <w:r w:rsidR="00E23877">
        <w:rPr>
          <w:rFonts w:cs="Times New Roman"/>
        </w:rPr>
        <w:t xml:space="preserve"> color)</w:t>
      </w:r>
    </w:p>
    <w:p w:rsidR="0033605C" w:rsidRPr="009140C3" w:rsidRDefault="00A04F93" w:rsidP="0033605C">
      <w:pPr>
        <w:pStyle w:val="ListParagraph"/>
        <w:numPr>
          <w:ilvl w:val="1"/>
          <w:numId w:val="10"/>
        </w:numPr>
        <w:rPr>
          <w:rFonts w:cs="Times New Roman"/>
          <w:color w:val="FF0000"/>
          <w:rPrChange w:id="2" w:author="HELLO" w:date="2013-12-29T23:22:00Z">
            <w:rPr>
              <w:rFonts w:cs="Times New Roman"/>
            </w:rPr>
          </w:rPrChange>
        </w:rPr>
      </w:pPr>
      <w:r>
        <w:rPr>
          <w:rFonts w:cs="Times New Roman"/>
        </w:rPr>
        <w:t>&lt;DIR&gt;</w:t>
      </w:r>
      <w:r w:rsidR="00101206" w:rsidRPr="00101206">
        <w:rPr>
          <w:rFonts w:cs="Times New Roman"/>
          <w:color w:val="FF0000"/>
          <w:rPrChange w:id="3" w:author="HELLO" w:date="2013-12-29T23:22:00Z">
            <w:rPr>
              <w:rFonts w:cs="Times New Roman"/>
            </w:rPr>
          </w:rPrChange>
        </w:rPr>
        <w:t>PySide-1.2.1\sources\pyside\libpyside\pysidemetafunction_p.h</w:t>
      </w:r>
    </w:p>
    <w:tbl>
      <w:tblPr>
        <w:tblStyle w:val="TableGrid"/>
        <w:tblW w:w="0" w:type="auto"/>
        <w:tblInd w:w="720" w:type="dxa"/>
        <w:shd w:val="clear" w:color="auto" w:fill="F2F2F2" w:themeFill="background1" w:themeFillShade="F2"/>
        <w:tblLook w:val="04A0"/>
      </w:tblPr>
      <w:tblGrid>
        <w:gridCol w:w="8856"/>
      </w:tblGrid>
      <w:tr w:rsidR="0033605C" w:rsidTr="00D017B9">
        <w:tc>
          <w:tcPr>
            <w:tcW w:w="9576" w:type="dxa"/>
            <w:shd w:val="clear" w:color="auto" w:fill="F2F2F2" w:themeFill="background1" w:themeFillShade="F2"/>
          </w:tcPr>
          <w:p w:rsidR="0033605C" w:rsidRPr="0033605C" w:rsidRDefault="0033605C" w:rsidP="0033605C">
            <w:pPr>
              <w:rPr>
                <w:rFonts w:cs="Times New Roman"/>
              </w:rPr>
            </w:pPr>
            <w:r w:rsidRPr="0033605C">
              <w:rPr>
                <w:rFonts w:cs="Times New Roman"/>
              </w:rPr>
              <w:t>#include &lt;QByteArray&gt;</w:t>
            </w:r>
          </w:p>
          <w:p w:rsidR="0033605C" w:rsidRPr="0033605C" w:rsidRDefault="0033605C" w:rsidP="0033605C">
            <w:pPr>
              <w:rPr>
                <w:rFonts w:cs="Times New Roman"/>
              </w:rPr>
            </w:pPr>
          </w:p>
          <w:p w:rsidR="0033605C" w:rsidRPr="0033605C" w:rsidRDefault="0033605C" w:rsidP="0033605C">
            <w:pPr>
              <w:rPr>
                <w:rFonts w:cs="Times New Roman"/>
              </w:rPr>
            </w:pPr>
            <w:r w:rsidRPr="0033605C">
              <w:rPr>
                <w:rFonts w:cs="Times New Roman"/>
              </w:rPr>
              <w:t>class QObject;</w:t>
            </w:r>
          </w:p>
          <w:p w:rsidR="0033605C" w:rsidRPr="0033605C" w:rsidRDefault="0033605C" w:rsidP="0033605C">
            <w:pPr>
              <w:rPr>
                <w:rFonts w:cs="Times New Roman"/>
              </w:rPr>
            </w:pPr>
          </w:p>
          <w:p w:rsidR="0033605C" w:rsidRDefault="0033605C" w:rsidP="0033605C">
            <w:pPr>
              <w:rPr>
                <w:rFonts w:cs="Times New Roman"/>
              </w:rPr>
            </w:pPr>
            <w:r w:rsidRPr="0033605C">
              <w:rPr>
                <w:rFonts w:cs="Times New Roman"/>
              </w:rPr>
              <w:t>namespace PySide { namespace MetaFunction {</w:t>
            </w:r>
          </w:p>
        </w:tc>
      </w:tr>
    </w:tbl>
    <w:p w:rsidR="0033605C" w:rsidRDefault="0033605C" w:rsidP="0033605C">
      <w:pPr>
        <w:ind w:left="720"/>
        <w:rPr>
          <w:rFonts w:cs="Times New Roman"/>
        </w:rPr>
      </w:pPr>
    </w:p>
    <w:tbl>
      <w:tblPr>
        <w:tblStyle w:val="TableGrid"/>
        <w:tblW w:w="0" w:type="auto"/>
        <w:tblInd w:w="720" w:type="dxa"/>
        <w:shd w:val="clear" w:color="auto" w:fill="92D050"/>
        <w:tblLook w:val="04A0"/>
        <w:tblPrChange w:id="4" w:author="HELLO" w:date="2014-01-16T11:27:00Z">
          <w:tblPr>
            <w:tblStyle w:val="TableGrid"/>
            <w:tblW w:w="0" w:type="auto"/>
            <w:tblInd w:w="720" w:type="dxa"/>
            <w:tblLook w:val="04A0"/>
          </w:tblPr>
        </w:tblPrChange>
      </w:tblPr>
      <w:tblGrid>
        <w:gridCol w:w="8856"/>
        <w:tblGridChange w:id="5">
          <w:tblGrid>
            <w:gridCol w:w="8856"/>
          </w:tblGrid>
        </w:tblGridChange>
      </w:tblGrid>
      <w:tr w:rsidR="0033605C" w:rsidTr="00DE16C8">
        <w:tc>
          <w:tcPr>
            <w:tcW w:w="9576" w:type="dxa"/>
            <w:shd w:val="clear" w:color="auto" w:fill="92D050"/>
            <w:tcPrChange w:id="6" w:author="HELLO" w:date="2014-01-16T11:27:00Z">
              <w:tcPr>
                <w:tcW w:w="9576" w:type="dxa"/>
              </w:tcPr>
            </w:tcPrChange>
          </w:tcPr>
          <w:p w:rsidR="0033605C" w:rsidRPr="0033605C" w:rsidRDefault="0033605C" w:rsidP="0033605C">
            <w:pPr>
              <w:rPr>
                <w:rFonts w:cs="Times New Roman"/>
              </w:rPr>
            </w:pPr>
            <w:r w:rsidRPr="0033605C">
              <w:rPr>
                <w:rFonts w:cs="Times New Roman"/>
              </w:rPr>
              <w:t>#include &lt;QByteArray&gt;</w:t>
            </w:r>
          </w:p>
          <w:p w:rsidR="0033605C" w:rsidRPr="0033605C" w:rsidRDefault="0033605C" w:rsidP="0033605C">
            <w:pPr>
              <w:rPr>
                <w:rFonts w:cs="Times New Roman"/>
              </w:rPr>
            </w:pPr>
          </w:p>
          <w:p w:rsidR="0033605C" w:rsidRPr="008A3CAD" w:rsidRDefault="0033605C" w:rsidP="0033605C">
            <w:pPr>
              <w:rPr>
                <w:rFonts w:cs="Times New Roman"/>
                <w:b/>
                <w:color w:val="FF0000"/>
              </w:rPr>
            </w:pPr>
            <w:r w:rsidRPr="008A3CAD">
              <w:rPr>
                <w:rFonts w:cs="Times New Roman"/>
                <w:b/>
                <w:color w:val="FF0000"/>
              </w:rPr>
              <w:t>namespace QT {</w:t>
            </w:r>
          </w:p>
          <w:p w:rsidR="0033605C" w:rsidRPr="0033605C" w:rsidRDefault="00D017B9" w:rsidP="0033605C">
            <w:pPr>
              <w:rPr>
                <w:rFonts w:cs="Times New Roman"/>
              </w:rPr>
            </w:pPr>
            <w:r>
              <w:rPr>
                <w:rFonts w:cs="Times New Roman"/>
              </w:rPr>
              <w:t xml:space="preserve">      </w:t>
            </w:r>
            <w:r w:rsidR="0033605C" w:rsidRPr="0033605C">
              <w:rPr>
                <w:rFonts w:cs="Times New Roman"/>
              </w:rPr>
              <w:t>class QObject;</w:t>
            </w:r>
          </w:p>
          <w:p w:rsidR="0033605C" w:rsidRPr="008A3CAD" w:rsidRDefault="0033605C" w:rsidP="0033605C">
            <w:pPr>
              <w:rPr>
                <w:rFonts w:cs="Times New Roman"/>
                <w:color w:val="FF0000"/>
              </w:rPr>
            </w:pPr>
            <w:r w:rsidRPr="008A3CAD">
              <w:rPr>
                <w:rFonts w:cs="Times New Roman"/>
                <w:color w:val="FF0000"/>
              </w:rPr>
              <w:t>}</w:t>
            </w:r>
          </w:p>
          <w:p w:rsidR="0033605C" w:rsidRPr="0033605C" w:rsidRDefault="0033605C" w:rsidP="0033605C">
            <w:pPr>
              <w:rPr>
                <w:rFonts w:cs="Times New Roman"/>
              </w:rPr>
            </w:pPr>
          </w:p>
          <w:p w:rsidR="0033605C" w:rsidRDefault="0033605C" w:rsidP="0033605C">
            <w:pPr>
              <w:rPr>
                <w:rFonts w:cs="Times New Roman"/>
              </w:rPr>
            </w:pPr>
            <w:r w:rsidRPr="0033605C">
              <w:rPr>
                <w:rFonts w:cs="Times New Roman"/>
              </w:rPr>
              <w:t>namespace PySide { namespace MetaFunction {</w:t>
            </w:r>
          </w:p>
        </w:tc>
      </w:tr>
    </w:tbl>
    <w:p w:rsidR="0033605C" w:rsidRDefault="0033605C" w:rsidP="0033605C">
      <w:pPr>
        <w:ind w:left="720"/>
        <w:rPr>
          <w:rFonts w:cs="Times New Roman"/>
        </w:rPr>
      </w:pPr>
    </w:p>
    <w:tbl>
      <w:tblPr>
        <w:tblStyle w:val="TableGrid"/>
        <w:tblW w:w="0" w:type="auto"/>
        <w:tblInd w:w="720" w:type="dxa"/>
        <w:shd w:val="clear" w:color="auto" w:fill="F2F2F2" w:themeFill="background1" w:themeFillShade="F2"/>
        <w:tblLook w:val="04A0"/>
      </w:tblPr>
      <w:tblGrid>
        <w:gridCol w:w="8856"/>
      </w:tblGrid>
      <w:tr w:rsidR="0033605C" w:rsidTr="008A3CAD">
        <w:tc>
          <w:tcPr>
            <w:tcW w:w="9576" w:type="dxa"/>
            <w:shd w:val="clear" w:color="auto" w:fill="F2F2F2" w:themeFill="background1" w:themeFillShade="F2"/>
          </w:tcPr>
          <w:p w:rsidR="0033605C" w:rsidRPr="0033605C" w:rsidRDefault="0033605C" w:rsidP="0033605C">
            <w:pPr>
              <w:rPr>
                <w:rFonts w:cs="Times New Roman"/>
              </w:rPr>
            </w:pPr>
            <w:r w:rsidRPr="0033605C">
              <w:rPr>
                <w:rFonts w:cs="Times New Roman"/>
              </w:rPr>
              <w:t xml:space="preserve">    void init(PyObject* module);</w:t>
            </w:r>
          </w:p>
          <w:p w:rsidR="0033605C" w:rsidRPr="0033605C" w:rsidRDefault="0033605C" w:rsidP="0033605C">
            <w:pPr>
              <w:rPr>
                <w:rFonts w:cs="Times New Roman"/>
              </w:rPr>
            </w:pPr>
            <w:r w:rsidRPr="0033605C">
              <w:rPr>
                <w:rFonts w:cs="Times New Roman"/>
              </w:rPr>
              <w:t xml:space="preserve">    /**</w:t>
            </w:r>
          </w:p>
          <w:p w:rsidR="0033605C" w:rsidRPr="0033605C" w:rsidRDefault="0033605C" w:rsidP="0033605C">
            <w:pPr>
              <w:rPr>
                <w:rFonts w:cs="Times New Roman"/>
              </w:rPr>
            </w:pPr>
            <w:r w:rsidRPr="0033605C">
              <w:rPr>
                <w:rFonts w:cs="Times New Roman"/>
              </w:rPr>
              <w:t xml:space="preserve">     * Does a Qt metacall on a QObject</w:t>
            </w:r>
          </w:p>
          <w:p w:rsidR="0033605C" w:rsidRPr="0033605C" w:rsidRDefault="0033605C" w:rsidP="0033605C">
            <w:pPr>
              <w:rPr>
                <w:rFonts w:cs="Times New Roman"/>
              </w:rPr>
            </w:pPr>
            <w:r w:rsidRPr="0033605C">
              <w:rPr>
                <w:rFonts w:cs="Times New Roman"/>
              </w:rPr>
              <w:t xml:space="preserve">     */</w:t>
            </w:r>
          </w:p>
          <w:p w:rsidR="0033605C" w:rsidRPr="0033605C" w:rsidRDefault="0033605C" w:rsidP="0033605C">
            <w:pPr>
              <w:rPr>
                <w:rFonts w:cs="Times New Roman"/>
              </w:rPr>
            </w:pPr>
            <w:r w:rsidRPr="0033605C">
              <w:rPr>
                <w:rFonts w:cs="Times New Roman"/>
              </w:rPr>
              <w:t xml:space="preserve">    bool call(QObject* self, int methodIndex, PyObject* args, PyObject** retVal = 0);</w:t>
            </w:r>
          </w:p>
          <w:p w:rsidR="0033605C" w:rsidRPr="0033605C" w:rsidRDefault="0033605C" w:rsidP="0033605C">
            <w:pPr>
              <w:rPr>
                <w:rFonts w:cs="Times New Roman"/>
              </w:rPr>
            </w:pPr>
          </w:p>
          <w:p w:rsidR="0033605C" w:rsidRDefault="0033605C" w:rsidP="0033605C">
            <w:pPr>
              <w:rPr>
                <w:rFonts w:cs="Times New Roman"/>
              </w:rPr>
            </w:pPr>
            <w:r w:rsidRPr="0033605C">
              <w:rPr>
                <w:rFonts w:cs="Times New Roman"/>
              </w:rPr>
              <w:t>} //namespace MetaFunction</w:t>
            </w:r>
          </w:p>
        </w:tc>
      </w:tr>
    </w:tbl>
    <w:p w:rsidR="0033605C" w:rsidRDefault="0033605C" w:rsidP="0033605C">
      <w:pPr>
        <w:ind w:left="720"/>
        <w:rPr>
          <w:rFonts w:cs="Times New Roman"/>
        </w:rPr>
      </w:pPr>
    </w:p>
    <w:tbl>
      <w:tblPr>
        <w:tblStyle w:val="TableGrid"/>
        <w:tblW w:w="0" w:type="auto"/>
        <w:tblInd w:w="720" w:type="dxa"/>
        <w:tblLook w:val="04A0"/>
      </w:tblPr>
      <w:tblGrid>
        <w:gridCol w:w="8856"/>
      </w:tblGrid>
      <w:tr w:rsidR="0033605C" w:rsidTr="0033605C">
        <w:tc>
          <w:tcPr>
            <w:tcW w:w="8856" w:type="dxa"/>
          </w:tcPr>
          <w:p w:rsidR="0033605C" w:rsidRPr="0033605C" w:rsidRDefault="0033605C" w:rsidP="0033605C">
            <w:pPr>
              <w:rPr>
                <w:rFonts w:cs="Times New Roman"/>
              </w:rPr>
            </w:pPr>
            <w:r w:rsidRPr="0033605C">
              <w:rPr>
                <w:rFonts w:cs="Times New Roman"/>
              </w:rPr>
              <w:t xml:space="preserve">    void init(PyObject* module);</w:t>
            </w:r>
          </w:p>
          <w:p w:rsidR="0033605C" w:rsidRPr="0033605C" w:rsidRDefault="0033605C" w:rsidP="0033605C">
            <w:pPr>
              <w:rPr>
                <w:rFonts w:cs="Times New Roman"/>
              </w:rPr>
            </w:pPr>
            <w:r w:rsidRPr="0033605C">
              <w:rPr>
                <w:rFonts w:cs="Times New Roman"/>
              </w:rPr>
              <w:t xml:space="preserve">    /**</w:t>
            </w:r>
          </w:p>
          <w:p w:rsidR="0033605C" w:rsidRPr="0033605C" w:rsidRDefault="0033605C" w:rsidP="0033605C">
            <w:pPr>
              <w:rPr>
                <w:rFonts w:cs="Times New Roman"/>
              </w:rPr>
            </w:pPr>
            <w:r w:rsidRPr="0033605C">
              <w:rPr>
                <w:rFonts w:cs="Times New Roman"/>
              </w:rPr>
              <w:t xml:space="preserve">     * Does a Qt metacall on a QObject</w:t>
            </w:r>
          </w:p>
          <w:p w:rsidR="0033605C" w:rsidRPr="0033605C" w:rsidRDefault="0033605C" w:rsidP="0033605C">
            <w:pPr>
              <w:rPr>
                <w:rFonts w:cs="Times New Roman"/>
              </w:rPr>
            </w:pPr>
            <w:r w:rsidRPr="0033605C">
              <w:rPr>
                <w:rFonts w:cs="Times New Roman"/>
              </w:rPr>
              <w:t xml:space="preserve">     */</w:t>
            </w:r>
          </w:p>
          <w:p w:rsidR="0033605C" w:rsidRPr="0033605C" w:rsidRDefault="0033605C" w:rsidP="0033605C">
            <w:pPr>
              <w:rPr>
                <w:rFonts w:cs="Times New Roman"/>
              </w:rPr>
            </w:pPr>
            <w:r w:rsidRPr="0033605C">
              <w:rPr>
                <w:rFonts w:cs="Times New Roman"/>
              </w:rPr>
              <w:t xml:space="preserve">    bool call(</w:t>
            </w:r>
            <w:r w:rsidR="00101206" w:rsidRPr="008A3CAD">
              <w:rPr>
                <w:rFonts w:cs="Times New Roman"/>
                <w:b/>
                <w:color w:val="FF0000"/>
                <w:rPrChange w:id="7" w:author="HELLO" w:date="2013-12-29T23:22:00Z">
                  <w:rPr>
                    <w:rFonts w:cs="Times New Roman"/>
                  </w:rPr>
                </w:rPrChange>
              </w:rPr>
              <w:t>QT::QObject*</w:t>
            </w:r>
            <w:r w:rsidRPr="0033605C">
              <w:rPr>
                <w:rFonts w:cs="Times New Roman"/>
              </w:rPr>
              <w:t xml:space="preserve"> self, int methodIndex, PyObject* args, PyObject** retVal = 0);</w:t>
            </w:r>
          </w:p>
          <w:p w:rsidR="0033605C" w:rsidRPr="0033605C" w:rsidRDefault="0033605C" w:rsidP="0033605C">
            <w:pPr>
              <w:rPr>
                <w:rFonts w:cs="Times New Roman"/>
              </w:rPr>
            </w:pPr>
          </w:p>
          <w:p w:rsidR="0033605C" w:rsidRDefault="0033605C" w:rsidP="0033605C">
            <w:pPr>
              <w:rPr>
                <w:rFonts w:cs="Times New Roman"/>
              </w:rPr>
            </w:pPr>
            <w:r w:rsidRPr="0033605C">
              <w:rPr>
                <w:rFonts w:cs="Times New Roman"/>
              </w:rPr>
              <w:t>} //namespace MetaFunction</w:t>
            </w:r>
          </w:p>
        </w:tc>
      </w:tr>
    </w:tbl>
    <w:p w:rsidR="008A3CAD" w:rsidRDefault="008A3CAD" w:rsidP="008A3CAD">
      <w:pPr>
        <w:pStyle w:val="ListParagraph"/>
        <w:ind w:left="1440"/>
        <w:rPr>
          <w:rFonts w:cs="Times New Roman"/>
        </w:rPr>
      </w:pPr>
    </w:p>
    <w:p w:rsidR="0033605C" w:rsidRDefault="00E23877" w:rsidP="0033605C">
      <w:pPr>
        <w:pStyle w:val="ListParagraph"/>
        <w:numPr>
          <w:ilvl w:val="1"/>
          <w:numId w:val="10"/>
        </w:numPr>
        <w:rPr>
          <w:rFonts w:cs="Times New Roman"/>
        </w:rPr>
      </w:pPr>
      <w:r>
        <w:rPr>
          <w:rFonts w:cs="Times New Roman"/>
        </w:rPr>
        <w:t>&lt;DIR&gt;</w:t>
      </w:r>
      <w:r w:rsidR="0033605C" w:rsidRPr="0033605C">
        <w:rPr>
          <w:rFonts w:cs="Times New Roman"/>
        </w:rPr>
        <w:t>PySide-1.2.1\sources\pyside\libpyside\signalmanager.h</w:t>
      </w:r>
    </w:p>
    <w:p w:rsidR="008A3CAD" w:rsidRDefault="008A3CAD" w:rsidP="008A3CAD">
      <w:pPr>
        <w:pStyle w:val="ListParagraph"/>
        <w:ind w:left="1440"/>
        <w:rPr>
          <w:rFonts w:cs="Times New Roman"/>
        </w:rPr>
      </w:pPr>
    </w:p>
    <w:tbl>
      <w:tblPr>
        <w:tblStyle w:val="TableGrid"/>
        <w:tblW w:w="0" w:type="auto"/>
        <w:tblInd w:w="720" w:type="dxa"/>
        <w:tblLook w:val="04A0"/>
      </w:tblPr>
      <w:tblGrid>
        <w:gridCol w:w="8856"/>
      </w:tblGrid>
      <w:tr w:rsidR="0033605C" w:rsidTr="0033605C">
        <w:tc>
          <w:tcPr>
            <w:tcW w:w="9576" w:type="dxa"/>
          </w:tcPr>
          <w:p w:rsidR="0033605C" w:rsidRPr="0033605C" w:rsidRDefault="0033605C" w:rsidP="0033605C">
            <w:pPr>
              <w:pStyle w:val="ListParagraph"/>
              <w:rPr>
                <w:rFonts w:cs="Times New Roman"/>
              </w:rPr>
            </w:pPr>
            <w:r w:rsidRPr="0033605C">
              <w:rPr>
                <w:rFonts w:cs="Times New Roman"/>
              </w:rPr>
              <w:t>#include &lt;QMetaType&gt;</w:t>
            </w:r>
          </w:p>
          <w:p w:rsidR="0033605C" w:rsidRPr="0033605C" w:rsidRDefault="0033605C" w:rsidP="0033605C">
            <w:pPr>
              <w:pStyle w:val="ListParagraph"/>
              <w:rPr>
                <w:rFonts w:cs="Times New Roman"/>
              </w:rPr>
            </w:pPr>
          </w:p>
          <w:p w:rsidR="0033605C" w:rsidRPr="0033605C" w:rsidRDefault="0033605C" w:rsidP="0033605C">
            <w:pPr>
              <w:pStyle w:val="ListParagraph"/>
              <w:rPr>
                <w:rFonts w:cs="Times New Roman"/>
              </w:rPr>
            </w:pPr>
            <w:r w:rsidRPr="0033605C">
              <w:rPr>
                <w:rFonts w:cs="Times New Roman"/>
              </w:rPr>
              <w:t>class QObject;</w:t>
            </w:r>
          </w:p>
          <w:p w:rsidR="0033605C" w:rsidRPr="0033605C" w:rsidRDefault="0033605C" w:rsidP="0033605C">
            <w:pPr>
              <w:pStyle w:val="ListParagraph"/>
              <w:rPr>
                <w:rFonts w:cs="Times New Roman"/>
              </w:rPr>
            </w:pPr>
          </w:p>
          <w:p w:rsidR="0033605C" w:rsidRPr="0033605C" w:rsidRDefault="0033605C" w:rsidP="0033605C">
            <w:pPr>
              <w:pStyle w:val="ListParagraph"/>
              <w:rPr>
                <w:rFonts w:cs="Times New Roman"/>
              </w:rPr>
            </w:pPr>
            <w:r w:rsidRPr="0033605C">
              <w:rPr>
                <w:rFonts w:cs="Times New Roman"/>
              </w:rPr>
              <w:t>namespace PySide</w:t>
            </w:r>
          </w:p>
          <w:p w:rsidR="0033605C" w:rsidRDefault="0033605C" w:rsidP="0033605C">
            <w:pPr>
              <w:pStyle w:val="ListParagraph"/>
              <w:ind w:left="0"/>
              <w:rPr>
                <w:rFonts w:cs="Times New Roman"/>
              </w:rPr>
            </w:pPr>
            <w:r w:rsidRPr="0033605C">
              <w:rPr>
                <w:rFonts w:cs="Times New Roman"/>
              </w:rPr>
              <w:t>{</w:t>
            </w:r>
          </w:p>
        </w:tc>
      </w:tr>
    </w:tbl>
    <w:p w:rsidR="0033605C" w:rsidRDefault="0033605C" w:rsidP="0033605C">
      <w:pPr>
        <w:pStyle w:val="ListParagraph"/>
        <w:rPr>
          <w:rFonts w:cs="Times New Roman"/>
        </w:rPr>
      </w:pPr>
    </w:p>
    <w:tbl>
      <w:tblPr>
        <w:tblStyle w:val="TableGrid"/>
        <w:tblW w:w="0" w:type="auto"/>
        <w:tblInd w:w="720" w:type="dxa"/>
        <w:tblLook w:val="04A0"/>
      </w:tblPr>
      <w:tblGrid>
        <w:gridCol w:w="8856"/>
      </w:tblGrid>
      <w:tr w:rsidR="0033605C" w:rsidTr="0033605C">
        <w:tc>
          <w:tcPr>
            <w:tcW w:w="8856" w:type="dxa"/>
          </w:tcPr>
          <w:p w:rsidR="0033605C" w:rsidRPr="0033605C" w:rsidRDefault="0033605C" w:rsidP="0033605C">
            <w:pPr>
              <w:pStyle w:val="ListParagraph"/>
              <w:rPr>
                <w:rFonts w:cs="Times New Roman"/>
              </w:rPr>
            </w:pPr>
            <w:r w:rsidRPr="0033605C">
              <w:rPr>
                <w:rFonts w:cs="Times New Roman"/>
              </w:rPr>
              <w:t>#include &lt;QMetaType&gt;</w:t>
            </w:r>
          </w:p>
          <w:p w:rsidR="0033605C" w:rsidRPr="0033605C" w:rsidRDefault="0033605C" w:rsidP="0033605C">
            <w:pPr>
              <w:pStyle w:val="ListParagraph"/>
              <w:rPr>
                <w:rFonts w:cs="Times New Roman"/>
              </w:rPr>
            </w:pPr>
            <w:r w:rsidRPr="0033605C">
              <w:rPr>
                <w:rFonts w:cs="Times New Roman"/>
              </w:rPr>
              <w:t>#include &lt;QtCore/qnamespace.h&gt;</w:t>
            </w:r>
          </w:p>
          <w:p w:rsidR="0033605C" w:rsidRPr="0033605C" w:rsidRDefault="0033605C" w:rsidP="0033605C">
            <w:pPr>
              <w:pStyle w:val="ListParagraph"/>
              <w:rPr>
                <w:rFonts w:cs="Times New Roman"/>
              </w:rPr>
            </w:pPr>
            <w:r w:rsidRPr="0033605C">
              <w:rPr>
                <w:rFonts w:cs="Times New Roman"/>
              </w:rPr>
              <w:t xml:space="preserve"> </w:t>
            </w:r>
          </w:p>
          <w:p w:rsidR="0033605C" w:rsidRPr="008A3CAD" w:rsidRDefault="0033605C" w:rsidP="0033605C">
            <w:pPr>
              <w:pStyle w:val="ListParagraph"/>
              <w:rPr>
                <w:rFonts w:cs="Times New Roman"/>
                <w:b/>
                <w:color w:val="FF0000"/>
              </w:rPr>
            </w:pPr>
            <w:r w:rsidRPr="008A3CAD">
              <w:rPr>
                <w:rFonts w:cs="Times New Roman"/>
                <w:b/>
                <w:color w:val="FF0000"/>
              </w:rPr>
              <w:t>QT_BEGIN_NAMESPACE</w:t>
            </w:r>
          </w:p>
          <w:p w:rsidR="0033605C" w:rsidRPr="0033605C" w:rsidRDefault="0033605C" w:rsidP="0033605C">
            <w:pPr>
              <w:pStyle w:val="ListParagraph"/>
              <w:rPr>
                <w:rFonts w:cs="Times New Roman"/>
              </w:rPr>
            </w:pPr>
            <w:r w:rsidRPr="0033605C">
              <w:rPr>
                <w:rFonts w:cs="Times New Roman"/>
              </w:rPr>
              <w:t xml:space="preserve"> class QObject;</w:t>
            </w:r>
          </w:p>
          <w:p w:rsidR="0033605C" w:rsidRPr="008A3CAD" w:rsidRDefault="0033605C" w:rsidP="0033605C">
            <w:pPr>
              <w:pStyle w:val="ListParagraph"/>
              <w:rPr>
                <w:rFonts w:cs="Times New Roman"/>
                <w:b/>
                <w:color w:val="FF0000"/>
              </w:rPr>
            </w:pPr>
            <w:r w:rsidRPr="008A3CAD">
              <w:rPr>
                <w:rFonts w:cs="Times New Roman"/>
                <w:b/>
                <w:color w:val="FF0000"/>
              </w:rPr>
              <w:t>QT_END_NAMESPACE</w:t>
            </w:r>
          </w:p>
          <w:p w:rsidR="0033605C" w:rsidRPr="0033605C" w:rsidRDefault="0033605C" w:rsidP="0033605C">
            <w:pPr>
              <w:pStyle w:val="ListParagraph"/>
              <w:rPr>
                <w:rFonts w:cs="Times New Roman"/>
              </w:rPr>
            </w:pPr>
          </w:p>
          <w:p w:rsidR="0033605C" w:rsidRPr="0033605C" w:rsidRDefault="0033605C" w:rsidP="0033605C">
            <w:pPr>
              <w:pStyle w:val="ListParagraph"/>
              <w:rPr>
                <w:rFonts w:cs="Times New Roman"/>
              </w:rPr>
            </w:pPr>
            <w:r w:rsidRPr="0033605C">
              <w:rPr>
                <w:rFonts w:cs="Times New Roman"/>
              </w:rPr>
              <w:t>namespace PySide</w:t>
            </w:r>
          </w:p>
          <w:p w:rsidR="0033605C" w:rsidRDefault="0033605C" w:rsidP="0033605C">
            <w:pPr>
              <w:pStyle w:val="ListParagraph"/>
              <w:ind w:left="0"/>
              <w:rPr>
                <w:rFonts w:cs="Times New Roman"/>
              </w:rPr>
            </w:pPr>
            <w:r w:rsidRPr="0033605C">
              <w:rPr>
                <w:rFonts w:cs="Times New Roman"/>
              </w:rPr>
              <w:t>{</w:t>
            </w:r>
          </w:p>
        </w:tc>
      </w:tr>
    </w:tbl>
    <w:p w:rsidR="000F3073" w:rsidRDefault="000F3073" w:rsidP="000F3073">
      <w:pPr>
        <w:pStyle w:val="ListParagraph"/>
        <w:ind w:left="1440"/>
        <w:rPr>
          <w:rFonts w:cs="Times New Roman"/>
        </w:rPr>
      </w:pPr>
    </w:p>
    <w:p w:rsidR="0033605C" w:rsidRDefault="0033605C" w:rsidP="0033605C">
      <w:pPr>
        <w:pStyle w:val="ListParagraph"/>
        <w:numPr>
          <w:ilvl w:val="1"/>
          <w:numId w:val="10"/>
        </w:numPr>
        <w:rPr>
          <w:rFonts w:cs="Times New Roman"/>
        </w:rPr>
      </w:pPr>
      <w:r w:rsidRPr="0033605C">
        <w:rPr>
          <w:rFonts w:cs="Times New Roman"/>
        </w:rPr>
        <w:t>PySide-1.2.1\sources\pyside\PySide\QtCore\typesystem_core_common.xml</w:t>
      </w:r>
    </w:p>
    <w:p w:rsidR="000F3073" w:rsidRDefault="000F3073" w:rsidP="000F3073">
      <w:pPr>
        <w:pStyle w:val="ListParagraph"/>
        <w:ind w:left="1440"/>
        <w:rPr>
          <w:rFonts w:cs="Times New Roman"/>
        </w:rPr>
      </w:pPr>
    </w:p>
    <w:tbl>
      <w:tblPr>
        <w:tblStyle w:val="TableGrid"/>
        <w:tblW w:w="0" w:type="auto"/>
        <w:tblInd w:w="720" w:type="dxa"/>
        <w:tblLook w:val="04A0"/>
      </w:tblPr>
      <w:tblGrid>
        <w:gridCol w:w="8856"/>
      </w:tblGrid>
      <w:tr w:rsidR="0033605C" w:rsidTr="0033605C">
        <w:tc>
          <w:tcPr>
            <w:tcW w:w="9576" w:type="dxa"/>
          </w:tcPr>
          <w:p w:rsidR="0033605C" w:rsidRPr="0033605C" w:rsidRDefault="0033605C" w:rsidP="0033605C">
            <w:pPr>
              <w:pStyle w:val="ListParagraph"/>
              <w:rPr>
                <w:rFonts w:cs="Times New Roman"/>
              </w:rPr>
            </w:pPr>
            <w:r w:rsidRPr="0033605C">
              <w:rPr>
                <w:rFonts w:cs="Times New Roman"/>
              </w:rPr>
              <w:t>&lt;inject-code class="native" position="beginning"&gt;</w:t>
            </w:r>
          </w:p>
          <w:p w:rsidR="0033605C" w:rsidRPr="0033605C" w:rsidRDefault="0033605C" w:rsidP="0033605C">
            <w:pPr>
              <w:pStyle w:val="ListParagraph"/>
              <w:rPr>
                <w:rFonts w:cs="Times New Roman"/>
              </w:rPr>
            </w:pPr>
            <w:r w:rsidRPr="0033605C">
              <w:rPr>
                <w:rFonts w:cs="Times New Roman"/>
              </w:rPr>
              <w:t xml:space="preserve">    extern bool</w:t>
            </w:r>
          </w:p>
          <w:p w:rsidR="0033605C" w:rsidRPr="0033605C" w:rsidRDefault="0033605C" w:rsidP="0033605C">
            <w:pPr>
              <w:pStyle w:val="ListParagraph"/>
              <w:rPr>
                <w:rFonts w:cs="Times New Roman"/>
              </w:rPr>
            </w:pPr>
            <w:r w:rsidRPr="0033605C">
              <w:rPr>
                <w:rFonts w:cs="Times New Roman"/>
              </w:rPr>
              <w:lastRenderedPageBreak/>
              <w:t xml:space="preserve">    qRegisterResourceData(int,</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p>
          <w:p w:rsidR="0033605C" w:rsidRPr="0033605C" w:rsidRDefault="0033605C" w:rsidP="0033605C">
            <w:pPr>
              <w:pStyle w:val="ListParagraph"/>
              <w:rPr>
                <w:rFonts w:cs="Times New Roman"/>
              </w:rPr>
            </w:pPr>
            <w:r w:rsidRPr="0033605C">
              <w:rPr>
                <w:rFonts w:cs="Times New Roman"/>
              </w:rPr>
              <w:t xml:space="preserve">    extern bool</w:t>
            </w:r>
          </w:p>
          <w:p w:rsidR="0033605C" w:rsidRPr="0033605C" w:rsidRDefault="0033605C" w:rsidP="0033605C">
            <w:pPr>
              <w:pStyle w:val="ListParagraph"/>
              <w:rPr>
                <w:rFonts w:cs="Times New Roman"/>
              </w:rPr>
            </w:pPr>
            <w:r w:rsidRPr="0033605C">
              <w:rPr>
                <w:rFonts w:cs="Times New Roman"/>
              </w:rPr>
              <w:t xml:space="preserve">    qUnregisterResourceData(int,</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Default="0033605C" w:rsidP="0033605C">
            <w:pPr>
              <w:pStyle w:val="ListParagraph"/>
              <w:ind w:left="0"/>
              <w:rPr>
                <w:rFonts w:cs="Times New Roman"/>
              </w:rPr>
            </w:pPr>
            <w:r w:rsidRPr="0033605C">
              <w:rPr>
                <w:rFonts w:cs="Times New Roman"/>
              </w:rPr>
              <w:t xml:space="preserve">  &lt;/inject-code&gt;</w:t>
            </w:r>
          </w:p>
        </w:tc>
      </w:tr>
    </w:tbl>
    <w:p w:rsidR="0033605C" w:rsidRDefault="0033605C" w:rsidP="0033605C">
      <w:pPr>
        <w:pStyle w:val="ListParagraph"/>
        <w:rPr>
          <w:rFonts w:cs="Times New Roman"/>
        </w:rPr>
      </w:pPr>
    </w:p>
    <w:tbl>
      <w:tblPr>
        <w:tblStyle w:val="TableGrid"/>
        <w:tblW w:w="0" w:type="auto"/>
        <w:tblInd w:w="720" w:type="dxa"/>
        <w:tblLook w:val="04A0"/>
      </w:tblPr>
      <w:tblGrid>
        <w:gridCol w:w="8856"/>
      </w:tblGrid>
      <w:tr w:rsidR="0033605C" w:rsidTr="0033605C">
        <w:tc>
          <w:tcPr>
            <w:tcW w:w="9576" w:type="dxa"/>
          </w:tcPr>
          <w:p w:rsidR="0033605C" w:rsidRPr="0033605C" w:rsidRDefault="0033605C" w:rsidP="0033605C">
            <w:pPr>
              <w:pStyle w:val="ListParagraph"/>
              <w:rPr>
                <w:rFonts w:cs="Times New Roman"/>
              </w:rPr>
            </w:pPr>
            <w:r w:rsidRPr="0033605C">
              <w:rPr>
                <w:rFonts w:cs="Times New Roman"/>
              </w:rPr>
              <w:t>&lt;inject-code class="native" position="beginning"&gt;</w:t>
            </w:r>
          </w:p>
          <w:p w:rsidR="0033605C" w:rsidRPr="00A27D30" w:rsidRDefault="0033605C" w:rsidP="0033605C">
            <w:pPr>
              <w:pStyle w:val="ListParagraph"/>
              <w:rPr>
                <w:rFonts w:cs="Times New Roman"/>
                <w:b/>
                <w:color w:val="FF0000"/>
              </w:rPr>
            </w:pPr>
            <w:r w:rsidRPr="0033605C">
              <w:rPr>
                <w:rFonts w:cs="Times New Roman"/>
              </w:rPr>
              <w:t xml:space="preserve">    </w:t>
            </w:r>
            <w:r w:rsidRPr="00A27D30">
              <w:rPr>
                <w:rFonts w:cs="Times New Roman"/>
                <w:b/>
                <w:color w:val="FF0000"/>
              </w:rPr>
              <w:t>QT_BEGIN_NAMESPACE</w:t>
            </w:r>
          </w:p>
          <w:p w:rsidR="0033605C" w:rsidRPr="0033605C" w:rsidRDefault="0033605C" w:rsidP="0033605C">
            <w:pPr>
              <w:pStyle w:val="ListParagraph"/>
              <w:rPr>
                <w:rFonts w:cs="Times New Roman"/>
              </w:rPr>
            </w:pPr>
            <w:r w:rsidRPr="0033605C">
              <w:rPr>
                <w:rFonts w:cs="Times New Roman"/>
              </w:rPr>
              <w:t xml:space="preserve">    extern bool</w:t>
            </w:r>
          </w:p>
          <w:p w:rsidR="0033605C" w:rsidRPr="0033605C" w:rsidRDefault="0033605C" w:rsidP="0033605C">
            <w:pPr>
              <w:pStyle w:val="ListParagraph"/>
              <w:rPr>
                <w:rFonts w:cs="Times New Roman"/>
              </w:rPr>
            </w:pPr>
            <w:r w:rsidRPr="0033605C">
              <w:rPr>
                <w:rFonts w:cs="Times New Roman"/>
              </w:rPr>
              <w:t xml:space="preserve">    qRegisterResourceData(int,</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p>
          <w:p w:rsidR="0033605C" w:rsidRPr="0033605C" w:rsidRDefault="0033605C" w:rsidP="0033605C">
            <w:pPr>
              <w:pStyle w:val="ListParagraph"/>
              <w:rPr>
                <w:rFonts w:cs="Times New Roman"/>
              </w:rPr>
            </w:pPr>
            <w:r w:rsidRPr="0033605C">
              <w:rPr>
                <w:rFonts w:cs="Times New Roman"/>
              </w:rPr>
              <w:t xml:space="preserve">    extern bool</w:t>
            </w:r>
          </w:p>
          <w:p w:rsidR="0033605C" w:rsidRPr="0033605C" w:rsidRDefault="0033605C" w:rsidP="0033605C">
            <w:pPr>
              <w:pStyle w:val="ListParagraph"/>
              <w:rPr>
                <w:rFonts w:cs="Times New Roman"/>
              </w:rPr>
            </w:pPr>
            <w:r w:rsidRPr="0033605C">
              <w:rPr>
                <w:rFonts w:cs="Times New Roman"/>
              </w:rPr>
              <w:t xml:space="preserve">    qUnregisterResourceData(int,</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33605C" w:rsidRDefault="0033605C" w:rsidP="0033605C">
            <w:pPr>
              <w:pStyle w:val="ListParagraph"/>
              <w:rPr>
                <w:rFonts w:cs="Times New Roman"/>
              </w:rPr>
            </w:pPr>
            <w:r w:rsidRPr="0033605C">
              <w:rPr>
                <w:rFonts w:cs="Times New Roman"/>
              </w:rPr>
              <w:t xml:space="preserve">                            const unsigned char *);</w:t>
            </w:r>
          </w:p>
          <w:p w:rsidR="0033605C" w:rsidRPr="00A27D30" w:rsidRDefault="0033605C" w:rsidP="0033605C">
            <w:pPr>
              <w:pStyle w:val="ListParagraph"/>
              <w:rPr>
                <w:rFonts w:cs="Times New Roman"/>
                <w:b/>
                <w:color w:val="FF0000"/>
              </w:rPr>
            </w:pPr>
            <w:r w:rsidRPr="0033605C">
              <w:rPr>
                <w:rFonts w:cs="Times New Roman"/>
              </w:rPr>
              <w:t xml:space="preserve">    </w:t>
            </w:r>
            <w:r w:rsidRPr="00A27D30">
              <w:rPr>
                <w:rFonts w:cs="Times New Roman"/>
                <w:b/>
                <w:color w:val="FF0000"/>
              </w:rPr>
              <w:t>QT_END_NAMESPACE</w:t>
            </w:r>
          </w:p>
          <w:p w:rsidR="0033605C" w:rsidRDefault="0033605C" w:rsidP="0033605C">
            <w:pPr>
              <w:pStyle w:val="ListParagraph"/>
              <w:ind w:left="0"/>
              <w:rPr>
                <w:rFonts w:cs="Times New Roman"/>
              </w:rPr>
            </w:pPr>
            <w:r w:rsidRPr="0033605C">
              <w:rPr>
                <w:rFonts w:cs="Times New Roman"/>
              </w:rPr>
              <w:t xml:space="preserve">  &lt;/inject-code&gt;</w:t>
            </w:r>
          </w:p>
        </w:tc>
      </w:tr>
    </w:tbl>
    <w:p w:rsidR="0033605C" w:rsidRDefault="0033605C" w:rsidP="0033605C">
      <w:pPr>
        <w:pStyle w:val="ListParagraph"/>
        <w:rPr>
          <w:rFonts w:cs="Times New Roman"/>
        </w:rPr>
      </w:pPr>
    </w:p>
    <w:p w:rsidR="0033605C" w:rsidRDefault="00CE3E27" w:rsidP="0033605C">
      <w:pPr>
        <w:pStyle w:val="ListParagraph"/>
        <w:numPr>
          <w:ilvl w:val="0"/>
          <w:numId w:val="10"/>
        </w:numPr>
        <w:rPr>
          <w:rFonts w:cs="Times New Roman"/>
        </w:rPr>
      </w:pPr>
      <w:r>
        <w:rPr>
          <w:rFonts w:cs="Times New Roman"/>
        </w:rPr>
        <w:t>&lt;DIR&gt;</w:t>
      </w:r>
      <w:r w:rsidR="0033605C" w:rsidRPr="0033605C">
        <w:rPr>
          <w:rFonts w:cs="Times New Roman"/>
        </w:rPr>
        <w:t>PySide-1.2.1\sources\pyside\PySide\QtDeclarative\CMakeLists.txt</w:t>
      </w:r>
    </w:p>
    <w:p w:rsidR="0033605C" w:rsidRDefault="0033605C" w:rsidP="0033605C">
      <w:pPr>
        <w:pStyle w:val="ListParagraph"/>
        <w:rPr>
          <w:rFonts w:cs="Times New Roman"/>
        </w:rPr>
      </w:pPr>
    </w:p>
    <w:tbl>
      <w:tblPr>
        <w:tblStyle w:val="TableGrid"/>
        <w:tblW w:w="0" w:type="auto"/>
        <w:tblInd w:w="720" w:type="dxa"/>
        <w:tblLook w:val="04A0"/>
      </w:tblPr>
      <w:tblGrid>
        <w:gridCol w:w="8856"/>
      </w:tblGrid>
      <w:tr w:rsidR="0033605C" w:rsidTr="0033605C">
        <w:tc>
          <w:tcPr>
            <w:tcW w:w="9576" w:type="dxa"/>
          </w:tcPr>
          <w:p w:rsidR="0033605C" w:rsidRPr="0033605C" w:rsidRDefault="0033605C" w:rsidP="0033605C">
            <w:pPr>
              <w:pStyle w:val="ListParagraph"/>
              <w:rPr>
                <w:rFonts w:cs="Times New Roman"/>
              </w:rPr>
            </w:pPr>
            <w:r w:rsidRPr="0033605C">
              <w:rPr>
                <w:rFonts w:cs="Times New Roman"/>
              </w:rPr>
              <w:t xml:space="preserve">                              ${QT_QTSQL_LIBRARY}</w:t>
            </w:r>
          </w:p>
          <w:p w:rsidR="0033605C" w:rsidRPr="0033605C" w:rsidRDefault="0033605C" w:rsidP="0033605C">
            <w:pPr>
              <w:pStyle w:val="ListParagraph"/>
              <w:rPr>
                <w:rFonts w:cs="Times New Roman"/>
              </w:rPr>
            </w:pPr>
            <w:r w:rsidRPr="0033605C">
              <w:rPr>
                <w:rFonts w:cs="Times New Roman"/>
              </w:rPr>
              <w:t xml:space="preserve">                              ${QT_QTXMLPATTERNS_LIBRARY}</w:t>
            </w:r>
          </w:p>
          <w:p w:rsidR="0033605C" w:rsidRPr="00AF0735" w:rsidRDefault="0033605C" w:rsidP="0033605C">
            <w:pPr>
              <w:pStyle w:val="ListParagraph"/>
              <w:rPr>
                <w:rFonts w:cs="Times New Roman"/>
              </w:rPr>
            </w:pPr>
            <w:r w:rsidRPr="0033605C">
              <w:rPr>
                <w:rFonts w:cs="Times New Roman"/>
              </w:rPr>
              <w:t xml:space="preserve">                              </w:t>
            </w:r>
            <w:r w:rsidRPr="00AF0735">
              <w:rPr>
                <w:rFonts w:cs="Times New Roman"/>
              </w:rPr>
              <w:t>${QT_QTOPENGL_LIBRARY}</w:t>
            </w:r>
          </w:p>
          <w:p w:rsidR="0033605C" w:rsidRDefault="0033605C" w:rsidP="0033605C">
            <w:pPr>
              <w:pStyle w:val="ListParagraph"/>
              <w:ind w:left="0"/>
              <w:rPr>
                <w:rFonts w:cs="Times New Roman"/>
              </w:rPr>
            </w:pPr>
            <w:r w:rsidRPr="0033605C">
              <w:rPr>
                <w:rFonts w:cs="Times New Roman"/>
              </w:rPr>
              <w:t xml:space="preserve">                              ${QT_QTDECLARATIVE_LIBRARY})</w:t>
            </w:r>
          </w:p>
        </w:tc>
      </w:tr>
    </w:tbl>
    <w:p w:rsidR="0033605C" w:rsidRDefault="0033605C" w:rsidP="0033605C">
      <w:pPr>
        <w:pStyle w:val="ListParagraph"/>
        <w:rPr>
          <w:rFonts w:cs="Times New Roman"/>
        </w:rPr>
      </w:pPr>
    </w:p>
    <w:tbl>
      <w:tblPr>
        <w:tblStyle w:val="TableGrid"/>
        <w:tblW w:w="0" w:type="auto"/>
        <w:tblInd w:w="720" w:type="dxa"/>
        <w:tblLook w:val="04A0"/>
      </w:tblPr>
      <w:tblGrid>
        <w:gridCol w:w="8856"/>
      </w:tblGrid>
      <w:tr w:rsidR="0033605C" w:rsidTr="0033605C">
        <w:tc>
          <w:tcPr>
            <w:tcW w:w="9576" w:type="dxa"/>
          </w:tcPr>
          <w:p w:rsidR="0033605C" w:rsidRPr="0033605C" w:rsidRDefault="0033605C" w:rsidP="0033605C">
            <w:pPr>
              <w:pStyle w:val="ListParagraph"/>
              <w:rPr>
                <w:rFonts w:cs="Times New Roman"/>
              </w:rPr>
            </w:pPr>
            <w:r w:rsidRPr="0033605C">
              <w:rPr>
                <w:rFonts w:cs="Times New Roman"/>
              </w:rPr>
              <w:t xml:space="preserve">                              ${QT_QTSQL_LIBRARY}</w:t>
            </w:r>
          </w:p>
          <w:p w:rsidR="0033605C" w:rsidRDefault="0033605C" w:rsidP="0033605C">
            <w:pPr>
              <w:pStyle w:val="ListParagraph"/>
              <w:rPr>
                <w:rFonts w:cs="Times New Roman"/>
              </w:rPr>
            </w:pPr>
            <w:r w:rsidRPr="0033605C">
              <w:rPr>
                <w:rFonts w:cs="Times New Roman"/>
              </w:rPr>
              <w:t xml:space="preserve">                              ${QT_QTXMLPATTERNS_LIBRARY}</w:t>
            </w:r>
          </w:p>
          <w:p w:rsidR="00AF0735" w:rsidRPr="00AF0735" w:rsidRDefault="00AF0735" w:rsidP="0033605C">
            <w:pPr>
              <w:pStyle w:val="ListParagraph"/>
              <w:rPr>
                <w:rFonts w:cs="Times New Roman"/>
                <w:b/>
                <w:strike/>
                <w:color w:val="FF0000"/>
              </w:rPr>
            </w:pPr>
            <w:r>
              <w:rPr>
                <w:rFonts w:cs="Times New Roman"/>
              </w:rPr>
              <w:t xml:space="preserve">                              </w:t>
            </w:r>
            <w:r w:rsidRPr="00AF0735">
              <w:rPr>
                <w:rFonts w:cs="Times New Roman"/>
                <w:b/>
                <w:strike/>
                <w:color w:val="FF0000"/>
              </w:rPr>
              <w:t>${QT_QTOPENGL_LIBRARY}</w:t>
            </w:r>
          </w:p>
          <w:p w:rsidR="0033605C" w:rsidRDefault="0033605C" w:rsidP="0033605C">
            <w:pPr>
              <w:pStyle w:val="ListParagraph"/>
              <w:ind w:left="0"/>
              <w:rPr>
                <w:rFonts w:cs="Times New Roman"/>
              </w:rPr>
            </w:pPr>
            <w:r w:rsidRPr="0033605C">
              <w:rPr>
                <w:rFonts w:cs="Times New Roman"/>
              </w:rPr>
              <w:t xml:space="preserve">                              ${QT_QTDECLARATIVE_LIBRARY})</w:t>
            </w:r>
          </w:p>
        </w:tc>
      </w:tr>
    </w:tbl>
    <w:p w:rsidR="0033605C" w:rsidRDefault="0033605C" w:rsidP="0033605C">
      <w:pPr>
        <w:pStyle w:val="ListParagraph"/>
        <w:rPr>
          <w:rFonts w:cs="Times New Roman"/>
        </w:rPr>
      </w:pPr>
    </w:p>
    <w:p w:rsidR="0033605C" w:rsidRDefault="00835509" w:rsidP="0033605C">
      <w:pPr>
        <w:pStyle w:val="ListParagraph"/>
        <w:numPr>
          <w:ilvl w:val="0"/>
          <w:numId w:val="10"/>
        </w:numPr>
        <w:rPr>
          <w:rFonts w:cs="Times New Roman"/>
        </w:rPr>
      </w:pPr>
      <w:r>
        <w:rPr>
          <w:rFonts w:cs="Times New Roman"/>
        </w:rPr>
        <w:t>&lt;DIR&gt;</w:t>
      </w:r>
      <w:r w:rsidR="0033605C" w:rsidRPr="0033605C">
        <w:rPr>
          <w:rFonts w:cs="Times New Roman"/>
        </w:rPr>
        <w:t>PySide-1.2.1\sources\pyside\PySide\QtGui\typesystem_gui_common.xml</w:t>
      </w:r>
    </w:p>
    <w:tbl>
      <w:tblPr>
        <w:tblStyle w:val="TableGrid"/>
        <w:tblW w:w="0" w:type="auto"/>
        <w:tblInd w:w="720" w:type="dxa"/>
        <w:tblLook w:val="04A0"/>
      </w:tblPr>
      <w:tblGrid>
        <w:gridCol w:w="8856"/>
      </w:tblGrid>
      <w:tr w:rsidR="0033605C" w:rsidTr="0033605C">
        <w:trPr>
          <w:trHeight w:val="2132"/>
        </w:trPr>
        <w:tc>
          <w:tcPr>
            <w:tcW w:w="9576" w:type="dxa"/>
          </w:tcPr>
          <w:p w:rsidR="0033605C" w:rsidRPr="0033605C" w:rsidRDefault="0033605C" w:rsidP="0033605C">
            <w:pPr>
              <w:pStyle w:val="ListParagraph"/>
              <w:rPr>
                <w:rFonts w:cs="Times New Roman"/>
              </w:rPr>
            </w:pPr>
            <w:r w:rsidRPr="0033605C">
              <w:rPr>
                <w:rFonts w:cs="Times New Roman"/>
              </w:rPr>
              <w:lastRenderedPageBreak/>
              <w:t>&lt;extra-includes&gt;</w:t>
            </w:r>
          </w:p>
          <w:p w:rsidR="0033605C" w:rsidRPr="0033605C" w:rsidRDefault="0033605C" w:rsidP="0033605C">
            <w:pPr>
              <w:pStyle w:val="ListParagraph"/>
              <w:rPr>
                <w:rFonts w:cs="Times New Roman"/>
              </w:rPr>
            </w:pPr>
            <w:r w:rsidRPr="0033605C">
              <w:rPr>
                <w:rFonts w:cs="Times New Roman"/>
              </w:rPr>
              <w:t xml:space="preserve">      &lt;include file-name="QIcon" location="global"/&gt;</w:t>
            </w:r>
          </w:p>
          <w:p w:rsidR="0033605C" w:rsidRPr="0033605C" w:rsidRDefault="0033605C" w:rsidP="0033605C">
            <w:pPr>
              <w:pStyle w:val="ListParagraph"/>
              <w:rPr>
                <w:rFonts w:cs="Times New Roman"/>
              </w:rPr>
            </w:pPr>
            <w:r w:rsidRPr="0033605C">
              <w:rPr>
                <w:rFonts w:cs="Times New Roman"/>
              </w:rPr>
              <w:t xml:space="preserve">      &lt;include file-name="QMessageBox" location="global"/&gt;</w:t>
            </w:r>
          </w:p>
          <w:p w:rsidR="0033605C" w:rsidRPr="0033605C" w:rsidRDefault="0033605C" w:rsidP="0033605C">
            <w:pPr>
              <w:pStyle w:val="ListParagraph"/>
              <w:rPr>
                <w:rFonts w:cs="Times New Roman"/>
              </w:rPr>
            </w:pPr>
            <w:r w:rsidRPr="0033605C">
              <w:rPr>
                <w:rFonts w:cs="Times New Roman"/>
              </w:rPr>
              <w:t xml:space="preserve">    &lt;/extra-includes&gt;</w:t>
            </w:r>
          </w:p>
          <w:p w:rsidR="0033605C" w:rsidRPr="0033605C" w:rsidRDefault="0033605C" w:rsidP="0033605C">
            <w:pPr>
              <w:pStyle w:val="ListParagraph"/>
              <w:rPr>
                <w:rFonts w:cs="Times New Roman"/>
              </w:rPr>
            </w:pPr>
          </w:p>
          <w:p w:rsidR="0033605C" w:rsidRDefault="0033605C" w:rsidP="0033605C">
            <w:pPr>
              <w:pStyle w:val="ListParagraph"/>
              <w:ind w:left="0"/>
              <w:rPr>
                <w:rFonts w:cs="Times New Roman"/>
              </w:rPr>
            </w:pPr>
            <w:r w:rsidRPr="0033605C">
              <w:rPr>
                <w:rFonts w:cs="Times New Roman"/>
              </w:rPr>
              <w:t xml:space="preserve">    &lt;inject-code class="native" file="glue/qwidget_glue.cpp" position="beginning" /&gt;</w:t>
            </w:r>
          </w:p>
        </w:tc>
      </w:tr>
    </w:tbl>
    <w:p w:rsidR="0033605C" w:rsidRDefault="0033605C" w:rsidP="0033605C">
      <w:pPr>
        <w:pStyle w:val="ListParagraph"/>
        <w:rPr>
          <w:rFonts w:cs="Times New Roman"/>
        </w:rPr>
      </w:pPr>
    </w:p>
    <w:tbl>
      <w:tblPr>
        <w:tblStyle w:val="TableGrid"/>
        <w:tblW w:w="0" w:type="auto"/>
        <w:tblInd w:w="720" w:type="dxa"/>
        <w:tblLook w:val="04A0"/>
      </w:tblPr>
      <w:tblGrid>
        <w:gridCol w:w="8856"/>
      </w:tblGrid>
      <w:tr w:rsidR="0033605C" w:rsidTr="0033605C">
        <w:tc>
          <w:tcPr>
            <w:tcW w:w="9576" w:type="dxa"/>
          </w:tcPr>
          <w:p w:rsidR="0033605C" w:rsidRPr="0033605C" w:rsidRDefault="0033605C" w:rsidP="0033605C">
            <w:pPr>
              <w:pStyle w:val="ListParagraph"/>
              <w:rPr>
                <w:rFonts w:cs="Times New Roman"/>
              </w:rPr>
            </w:pPr>
            <w:r w:rsidRPr="0033605C">
              <w:rPr>
                <w:rFonts w:cs="Times New Roman"/>
              </w:rPr>
              <w:t>&lt;extra-includes&gt;</w:t>
            </w:r>
          </w:p>
          <w:p w:rsidR="0033605C" w:rsidRPr="0033605C" w:rsidRDefault="0033605C" w:rsidP="0033605C">
            <w:pPr>
              <w:pStyle w:val="ListParagraph"/>
              <w:rPr>
                <w:rFonts w:cs="Times New Roman"/>
              </w:rPr>
            </w:pPr>
            <w:r w:rsidRPr="0033605C">
              <w:rPr>
                <w:rFonts w:cs="Times New Roman"/>
              </w:rPr>
              <w:t xml:space="preserve">      &lt;include file-name="QIcon" location="global"/&gt;</w:t>
            </w:r>
          </w:p>
          <w:p w:rsidR="0033605C" w:rsidRPr="0033605C" w:rsidRDefault="0033605C" w:rsidP="0033605C">
            <w:pPr>
              <w:pStyle w:val="ListParagraph"/>
              <w:rPr>
                <w:rFonts w:cs="Times New Roman"/>
              </w:rPr>
            </w:pPr>
            <w:r w:rsidRPr="0033605C">
              <w:rPr>
                <w:rFonts w:cs="Times New Roman"/>
              </w:rPr>
              <w:t xml:space="preserve">      &lt;include file-name="QMessageBox" location="global"/&gt;</w:t>
            </w:r>
          </w:p>
          <w:p w:rsidR="0033605C" w:rsidRPr="0033605C" w:rsidRDefault="0033605C" w:rsidP="0033605C">
            <w:pPr>
              <w:pStyle w:val="ListParagraph"/>
              <w:rPr>
                <w:rFonts w:cs="Times New Roman"/>
              </w:rPr>
            </w:pPr>
            <w:r w:rsidRPr="0033605C">
              <w:rPr>
                <w:rFonts w:cs="Times New Roman"/>
              </w:rPr>
              <w:t xml:space="preserve">    &lt;/extra-includes&gt;</w:t>
            </w:r>
          </w:p>
          <w:p w:rsidR="0033605C" w:rsidRPr="008206C7" w:rsidRDefault="0033605C" w:rsidP="0033605C">
            <w:pPr>
              <w:pStyle w:val="ListParagraph"/>
              <w:rPr>
                <w:rFonts w:cs="Times New Roman"/>
                <w:b/>
                <w:color w:val="FF0000"/>
              </w:rPr>
            </w:pPr>
            <w:r w:rsidRPr="0033605C">
              <w:rPr>
                <w:rFonts w:cs="Times New Roman"/>
              </w:rPr>
              <w:t xml:space="preserve">    </w:t>
            </w:r>
            <w:r w:rsidRPr="008206C7">
              <w:rPr>
                <w:rFonts w:cs="Times New Roman"/>
                <w:b/>
                <w:color w:val="FF0000"/>
              </w:rPr>
              <w:t>&lt;add-function signature="FromCObject(PyObject*)" return-type="PyObject*" static="yes"&gt;</w:t>
            </w:r>
          </w:p>
          <w:p w:rsidR="0033605C" w:rsidRPr="008206C7" w:rsidRDefault="0033605C" w:rsidP="0033605C">
            <w:pPr>
              <w:pStyle w:val="ListParagraph"/>
              <w:rPr>
                <w:rFonts w:cs="Times New Roman"/>
                <w:b/>
                <w:color w:val="FF0000"/>
              </w:rPr>
            </w:pPr>
            <w:r w:rsidRPr="008206C7">
              <w:rPr>
                <w:rFonts w:cs="Times New Roman"/>
                <w:b/>
                <w:color w:val="FF0000"/>
              </w:rPr>
              <w:t xml:space="preserve">        &lt;inject-code class="target" position="beginning"&gt;</w:t>
            </w:r>
          </w:p>
          <w:p w:rsidR="0033605C" w:rsidRPr="008206C7" w:rsidRDefault="0033605C" w:rsidP="0033605C">
            <w:pPr>
              <w:pStyle w:val="ListParagraph"/>
              <w:rPr>
                <w:rFonts w:cs="Times New Roman"/>
                <w:b/>
                <w:color w:val="FF0000"/>
              </w:rPr>
            </w:pPr>
            <w:r w:rsidRPr="008206C7">
              <w:rPr>
                <w:rFonts w:cs="Times New Roman"/>
                <w:b/>
                <w:color w:val="FF0000"/>
              </w:rPr>
              <w:t xml:space="preserve">   &lt;![CDATA[ %PYARG_0 = Shiboken::createWrapper&lt;QWidget&gt;((const QWidget *)PyCObject_AsVoidPtr(%1), false, false); ]]&gt;</w:t>
            </w:r>
          </w:p>
          <w:p w:rsidR="0033605C" w:rsidRPr="008206C7" w:rsidRDefault="0033605C" w:rsidP="0033605C">
            <w:pPr>
              <w:pStyle w:val="ListParagraph"/>
              <w:rPr>
                <w:rFonts w:cs="Times New Roman"/>
                <w:b/>
                <w:color w:val="FF0000"/>
              </w:rPr>
            </w:pPr>
            <w:r w:rsidRPr="008206C7">
              <w:rPr>
                <w:rFonts w:cs="Times New Roman"/>
                <w:b/>
                <w:color w:val="FF0000"/>
              </w:rPr>
              <w:t xml:space="preserve">        &lt;/inject-code&gt;</w:t>
            </w:r>
          </w:p>
          <w:p w:rsidR="0033605C" w:rsidRPr="008206C7" w:rsidRDefault="0033605C" w:rsidP="0033605C">
            <w:pPr>
              <w:pStyle w:val="ListParagraph"/>
              <w:rPr>
                <w:rFonts w:cs="Times New Roman"/>
                <w:b/>
                <w:color w:val="FF0000"/>
              </w:rPr>
            </w:pPr>
            <w:r w:rsidRPr="008206C7">
              <w:rPr>
                <w:rFonts w:cs="Times New Roman"/>
                <w:b/>
                <w:color w:val="FF0000"/>
              </w:rPr>
              <w:t xml:space="preserve">    &lt;/add-function&gt;</w:t>
            </w:r>
          </w:p>
          <w:p w:rsidR="0033605C" w:rsidRDefault="0033605C" w:rsidP="0033605C">
            <w:pPr>
              <w:pStyle w:val="ListParagraph"/>
              <w:ind w:left="0"/>
              <w:rPr>
                <w:rFonts w:cs="Times New Roman"/>
              </w:rPr>
            </w:pPr>
            <w:r w:rsidRPr="0033605C">
              <w:rPr>
                <w:rFonts w:cs="Times New Roman"/>
              </w:rPr>
              <w:t xml:space="preserve">    &lt;inject-code class="native" file="glue/qwidget_glue.cpp" position="beginning" /&gt;</w:t>
            </w:r>
          </w:p>
        </w:tc>
      </w:tr>
    </w:tbl>
    <w:p w:rsidR="0033605C" w:rsidRDefault="0033605C" w:rsidP="0033605C">
      <w:pPr>
        <w:pStyle w:val="ListParagraph"/>
        <w:rPr>
          <w:rFonts w:cs="Times New Roman"/>
        </w:rPr>
      </w:pPr>
    </w:p>
    <w:p w:rsidR="0033605C" w:rsidRDefault="00850AA5" w:rsidP="00850AA5">
      <w:pPr>
        <w:pStyle w:val="ListParagraph"/>
        <w:numPr>
          <w:ilvl w:val="0"/>
          <w:numId w:val="10"/>
        </w:numPr>
        <w:rPr>
          <w:rFonts w:cs="Times New Roman"/>
        </w:rPr>
      </w:pPr>
      <w:r w:rsidRPr="00850AA5">
        <w:rPr>
          <w:rFonts w:cs="Times New Roman"/>
        </w:rPr>
        <w:t>\PySide-1.2.1\sources\pyside\PySide\CMakeLists.txt</w:t>
      </w:r>
    </w:p>
    <w:tbl>
      <w:tblPr>
        <w:tblStyle w:val="TableGrid"/>
        <w:tblW w:w="0" w:type="auto"/>
        <w:tblInd w:w="720" w:type="dxa"/>
        <w:tblLook w:val="04A0"/>
      </w:tblPr>
      <w:tblGrid>
        <w:gridCol w:w="8856"/>
      </w:tblGrid>
      <w:tr w:rsidR="00850AA5" w:rsidTr="00850AA5">
        <w:tc>
          <w:tcPr>
            <w:tcW w:w="9576" w:type="dxa"/>
          </w:tcPr>
          <w:p w:rsidR="00850AA5" w:rsidRPr="00850AA5" w:rsidRDefault="00850AA5" w:rsidP="00850AA5">
            <w:pPr>
              <w:pStyle w:val="ListParagraph"/>
              <w:rPr>
                <w:rFonts w:cs="Times New Roman"/>
              </w:rPr>
            </w:pPr>
            <w:r w:rsidRPr="00850AA5">
              <w:rPr>
                <w:rFonts w:cs="Times New Roman"/>
              </w:rPr>
              <w:t>HAS_QT_MODULE(QT_QTTEST_FOUND QtTest)</w:t>
            </w:r>
          </w:p>
          <w:p w:rsidR="00850AA5" w:rsidRPr="00850AA5" w:rsidRDefault="00850AA5" w:rsidP="00850AA5">
            <w:pPr>
              <w:pStyle w:val="ListParagraph"/>
              <w:rPr>
                <w:rFonts w:cs="Times New Roman"/>
              </w:rPr>
            </w:pPr>
            <w:r w:rsidRPr="00850AA5">
              <w:rPr>
                <w:rFonts w:cs="Times New Roman"/>
              </w:rPr>
              <w:t>HAS_QT_MODULE(QT_QTOPENGL_FOUND QtOpenGL)</w:t>
            </w:r>
          </w:p>
          <w:p w:rsidR="00850AA5" w:rsidRDefault="00850AA5" w:rsidP="00850AA5">
            <w:pPr>
              <w:pStyle w:val="ListParagraph"/>
              <w:ind w:left="0"/>
              <w:rPr>
                <w:rFonts w:cs="Times New Roman"/>
              </w:rPr>
            </w:pPr>
            <w:r w:rsidRPr="00850AA5">
              <w:rPr>
                <w:rFonts w:cs="Times New Roman"/>
              </w:rPr>
              <w:t>HAS_QT_MODULE(QT_QTSQL_FOUND QtSql)</w:t>
            </w:r>
          </w:p>
        </w:tc>
      </w:tr>
    </w:tbl>
    <w:p w:rsidR="00850AA5" w:rsidRDefault="00850AA5" w:rsidP="00850AA5">
      <w:pPr>
        <w:pStyle w:val="ListParagraph"/>
        <w:rPr>
          <w:rFonts w:cs="Times New Roman"/>
        </w:rPr>
      </w:pPr>
    </w:p>
    <w:tbl>
      <w:tblPr>
        <w:tblStyle w:val="TableGrid"/>
        <w:tblW w:w="0" w:type="auto"/>
        <w:tblInd w:w="720" w:type="dxa"/>
        <w:tblLook w:val="04A0"/>
      </w:tblPr>
      <w:tblGrid>
        <w:gridCol w:w="8856"/>
      </w:tblGrid>
      <w:tr w:rsidR="00850AA5" w:rsidTr="00850AA5">
        <w:tc>
          <w:tcPr>
            <w:tcW w:w="9576" w:type="dxa"/>
          </w:tcPr>
          <w:p w:rsidR="00850AA5" w:rsidRPr="00850AA5" w:rsidRDefault="00850AA5" w:rsidP="00850AA5">
            <w:pPr>
              <w:pStyle w:val="ListParagraph"/>
              <w:rPr>
                <w:rFonts w:cs="Times New Roman"/>
              </w:rPr>
            </w:pPr>
            <w:r w:rsidRPr="00850AA5">
              <w:rPr>
                <w:rFonts w:cs="Times New Roman"/>
              </w:rPr>
              <w:t>HAS_QT_MODULE(QT_QTTEST_FOUND QtTest)</w:t>
            </w:r>
          </w:p>
          <w:p w:rsidR="00850AA5" w:rsidRPr="008206C7" w:rsidRDefault="00850AA5" w:rsidP="00850AA5">
            <w:pPr>
              <w:pStyle w:val="ListParagraph"/>
              <w:rPr>
                <w:rFonts w:cs="Times New Roman"/>
                <w:b/>
                <w:color w:val="FF0000"/>
              </w:rPr>
            </w:pPr>
            <w:r w:rsidRPr="008206C7">
              <w:rPr>
                <w:rFonts w:cs="Times New Roman"/>
                <w:b/>
                <w:color w:val="FF0000"/>
              </w:rPr>
              <w:t>#HAS_QT_MODULE(QT_QTOPENGL_FOUND QtOpenGL)</w:t>
            </w:r>
          </w:p>
          <w:p w:rsidR="00850AA5" w:rsidRDefault="00850AA5" w:rsidP="00850AA5">
            <w:pPr>
              <w:pStyle w:val="ListParagraph"/>
              <w:ind w:left="0"/>
              <w:rPr>
                <w:rFonts w:cs="Times New Roman"/>
              </w:rPr>
            </w:pPr>
            <w:r w:rsidRPr="00850AA5">
              <w:rPr>
                <w:rFonts w:cs="Times New Roman"/>
              </w:rPr>
              <w:t>HAS_QT_MODULE(QT_QTSQL_FOUND QtSql)</w:t>
            </w:r>
          </w:p>
        </w:tc>
      </w:tr>
    </w:tbl>
    <w:p w:rsidR="00850AA5" w:rsidRDefault="00850AA5" w:rsidP="00850AA5">
      <w:pPr>
        <w:pStyle w:val="ListParagraph"/>
        <w:rPr>
          <w:rFonts w:cs="Times New Roman"/>
        </w:rPr>
      </w:pPr>
    </w:p>
    <w:tbl>
      <w:tblPr>
        <w:tblStyle w:val="TableGrid"/>
        <w:tblW w:w="0" w:type="auto"/>
        <w:tblInd w:w="720" w:type="dxa"/>
        <w:tblLook w:val="04A0"/>
      </w:tblPr>
      <w:tblGrid>
        <w:gridCol w:w="8856"/>
      </w:tblGrid>
      <w:tr w:rsidR="00850AA5" w:rsidTr="00850AA5">
        <w:tc>
          <w:tcPr>
            <w:tcW w:w="9576" w:type="dxa"/>
          </w:tcPr>
          <w:p w:rsidR="00850AA5" w:rsidRPr="00850AA5" w:rsidRDefault="00850AA5" w:rsidP="00850AA5">
            <w:pPr>
              <w:pStyle w:val="ListParagraph"/>
              <w:rPr>
                <w:rFonts w:cs="Times New Roman"/>
              </w:rPr>
            </w:pPr>
            <w:r w:rsidRPr="00850AA5">
              <w:rPr>
                <w:rFonts w:cs="Times New Roman"/>
              </w:rPr>
              <w:t>HAS_QT_MODULE(QT_QTMULTIMEDIA_FOUND QtMultimedia)</w:t>
            </w:r>
          </w:p>
          <w:p w:rsidR="00850AA5" w:rsidRPr="00850AA5" w:rsidRDefault="00850AA5" w:rsidP="00850AA5">
            <w:pPr>
              <w:pStyle w:val="ListParagraph"/>
              <w:rPr>
                <w:rFonts w:cs="Times New Roman"/>
              </w:rPr>
            </w:pPr>
            <w:r w:rsidRPr="00850AA5">
              <w:rPr>
                <w:rFonts w:cs="Times New Roman"/>
              </w:rPr>
              <w:t>HAS_QT_MODULE(QT_PHONON_FOUND phonon)</w:t>
            </w:r>
          </w:p>
          <w:p w:rsidR="00850AA5" w:rsidRDefault="00850AA5" w:rsidP="00850AA5">
            <w:pPr>
              <w:pStyle w:val="ListParagraph"/>
              <w:ind w:left="0"/>
              <w:rPr>
                <w:rFonts w:cs="Times New Roman"/>
              </w:rPr>
            </w:pPr>
            <w:r w:rsidRPr="00850AA5">
              <w:rPr>
                <w:rFonts w:cs="Times New Roman"/>
              </w:rPr>
              <w:t>HAS_QT_MODULE(QT_QTDECLARATIVE_FOUND QtDeclarative)</w:t>
            </w:r>
          </w:p>
        </w:tc>
      </w:tr>
    </w:tbl>
    <w:p w:rsidR="00850AA5" w:rsidRDefault="00850AA5" w:rsidP="00850AA5">
      <w:pPr>
        <w:pStyle w:val="ListParagraph"/>
        <w:rPr>
          <w:rFonts w:cs="Times New Roman"/>
        </w:rPr>
      </w:pPr>
    </w:p>
    <w:tbl>
      <w:tblPr>
        <w:tblStyle w:val="TableGrid"/>
        <w:tblW w:w="0" w:type="auto"/>
        <w:tblInd w:w="720" w:type="dxa"/>
        <w:tblLook w:val="04A0"/>
      </w:tblPr>
      <w:tblGrid>
        <w:gridCol w:w="8856"/>
      </w:tblGrid>
      <w:tr w:rsidR="00850AA5" w:rsidTr="00850AA5">
        <w:tc>
          <w:tcPr>
            <w:tcW w:w="9576" w:type="dxa"/>
          </w:tcPr>
          <w:p w:rsidR="00850AA5" w:rsidRPr="00850AA5" w:rsidRDefault="00850AA5" w:rsidP="00850AA5">
            <w:pPr>
              <w:pStyle w:val="ListParagraph"/>
              <w:rPr>
                <w:rFonts w:cs="Times New Roman"/>
              </w:rPr>
            </w:pPr>
            <w:r w:rsidRPr="00850AA5">
              <w:rPr>
                <w:rFonts w:cs="Times New Roman"/>
              </w:rPr>
              <w:t>HAS_QT_MODULE(QT_QTMULTIMEDIA_FOUND QtMultimedia)</w:t>
            </w:r>
          </w:p>
          <w:p w:rsidR="00850AA5" w:rsidRPr="008206C7" w:rsidRDefault="00850AA5" w:rsidP="00850AA5">
            <w:pPr>
              <w:pStyle w:val="ListParagraph"/>
              <w:rPr>
                <w:rFonts w:cs="Times New Roman"/>
                <w:b/>
                <w:color w:val="FF0000"/>
              </w:rPr>
            </w:pPr>
            <w:r w:rsidRPr="008206C7">
              <w:rPr>
                <w:rFonts w:cs="Times New Roman"/>
                <w:b/>
                <w:color w:val="FF0000"/>
              </w:rPr>
              <w:t>#HAS_QT_MODULE(QT_PHONON_FOUND phonon)</w:t>
            </w:r>
          </w:p>
          <w:p w:rsidR="00850AA5" w:rsidRDefault="00850AA5" w:rsidP="00850AA5">
            <w:pPr>
              <w:pStyle w:val="ListParagraph"/>
              <w:ind w:left="0"/>
              <w:rPr>
                <w:rFonts w:cs="Times New Roman"/>
              </w:rPr>
            </w:pPr>
            <w:r w:rsidRPr="00850AA5">
              <w:rPr>
                <w:rFonts w:cs="Times New Roman"/>
              </w:rPr>
              <w:t>HAS_QT_MODULE(QT_QTDECLARATIVE_FOUND QtDeclarative)</w:t>
            </w:r>
          </w:p>
        </w:tc>
      </w:tr>
    </w:tbl>
    <w:p w:rsidR="00850AA5" w:rsidRDefault="00850AA5" w:rsidP="00850AA5">
      <w:pPr>
        <w:pStyle w:val="ListParagraph"/>
        <w:rPr>
          <w:rFonts w:cs="Times New Roman"/>
        </w:rPr>
      </w:pPr>
    </w:p>
    <w:p w:rsidR="00850AA5" w:rsidRDefault="00850AA5" w:rsidP="00850AA5">
      <w:pPr>
        <w:pStyle w:val="ListParagraph"/>
        <w:numPr>
          <w:ilvl w:val="0"/>
          <w:numId w:val="10"/>
        </w:numPr>
        <w:rPr>
          <w:rFonts w:cs="Times New Roman"/>
        </w:rPr>
      </w:pPr>
      <w:r w:rsidRPr="00850AA5">
        <w:rPr>
          <w:rFonts w:cs="Times New Roman"/>
        </w:rPr>
        <w:t>PySide-1.2.1\sources\pyside\PySide\global.h.in</w:t>
      </w: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//QtHelp need be included after QtSql</w:t>
            </w:r>
          </w:p>
          <w:p w:rsidR="00850AA5" w:rsidRPr="00850AA5" w:rsidRDefault="00850AA5" w:rsidP="00850AA5">
            <w:pPr>
              <w:rPr>
                <w:rFonts w:cs="Times New Roman"/>
              </w:rPr>
            </w:pPr>
            <w:r w:rsidRPr="00850AA5">
              <w:rPr>
                <w:rFonts w:cs="Times New Roman"/>
              </w:rPr>
              <w:t>#include "@QT_QTHELP_INCLUDE_DIR@/QtHelp"</w:t>
            </w:r>
          </w:p>
          <w:p w:rsidR="00850AA5" w:rsidRPr="00850AA5" w:rsidRDefault="00850AA5" w:rsidP="00850AA5">
            <w:pPr>
              <w:rPr>
                <w:rFonts w:cs="Times New Roman"/>
              </w:rPr>
            </w:pPr>
          </w:p>
          <w:p w:rsidR="00850AA5" w:rsidRPr="00850AA5" w:rsidRDefault="00850AA5" w:rsidP="00850AA5">
            <w:pPr>
              <w:rPr>
                <w:rFonts w:cs="Times New Roman"/>
              </w:rPr>
            </w:pPr>
            <w:r w:rsidRPr="00850AA5">
              <w:rPr>
                <w:rFonts w:cs="Times New Roman"/>
              </w:rPr>
              <w:t>#ifndef QT_NO_OPENGL</w:t>
            </w:r>
          </w:p>
          <w:p w:rsidR="00850AA5" w:rsidRPr="00850AA5" w:rsidRDefault="00850AA5" w:rsidP="00850AA5">
            <w:pPr>
              <w:rPr>
                <w:rFonts w:cs="Times New Roman"/>
              </w:rPr>
            </w:pPr>
            <w:r w:rsidRPr="00850AA5">
              <w:rPr>
                <w:rFonts w:cs="Times New Roman"/>
              </w:rPr>
              <w:lastRenderedPageBreak/>
              <w:t>#include &lt;@GL_H@&gt;</w:t>
            </w:r>
          </w:p>
          <w:p w:rsidR="00850AA5" w:rsidRPr="00850AA5" w:rsidRDefault="00850AA5" w:rsidP="00850AA5">
            <w:pPr>
              <w:rPr>
                <w:rFonts w:cs="Times New Roman"/>
              </w:rPr>
            </w:pPr>
            <w:r w:rsidRPr="00850AA5">
              <w:rPr>
                <w:rFonts w:cs="Times New Roman"/>
              </w:rPr>
              <w:t>#include &lt;@QT_QTOPENGL_INCLUDE_DIR@/QtOpenGL&gt;</w:t>
            </w:r>
          </w:p>
          <w:p w:rsidR="00850AA5" w:rsidRDefault="00850AA5" w:rsidP="00850AA5">
            <w:pPr>
              <w:rPr>
                <w:rFonts w:cs="Times New Roman"/>
              </w:rPr>
            </w:pPr>
            <w:r w:rsidRPr="00850AA5">
              <w:rPr>
                <w:rFonts w:cs="Times New Roman"/>
              </w:rPr>
              <w:t>#endif // QT_NO_OPENGL</w:t>
            </w:r>
          </w:p>
        </w:tc>
      </w:tr>
    </w:tbl>
    <w:p w:rsidR="00850AA5" w:rsidRDefault="00850AA5" w:rsidP="00850AA5">
      <w:pPr>
        <w:rPr>
          <w:rFonts w:cs="Times New Roman"/>
        </w:rPr>
      </w:pP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//QtHelp need be included after QtSql</w:t>
            </w:r>
          </w:p>
          <w:p w:rsidR="00850AA5" w:rsidRPr="00850AA5" w:rsidRDefault="00850AA5" w:rsidP="00850AA5">
            <w:pPr>
              <w:rPr>
                <w:rFonts w:cs="Times New Roman"/>
              </w:rPr>
            </w:pPr>
            <w:r w:rsidRPr="00850AA5">
              <w:rPr>
                <w:rFonts w:cs="Times New Roman"/>
              </w:rPr>
              <w:t>#include "@QT_QTHELP_INCLUDE_DIR@/QtHelp"</w:t>
            </w:r>
          </w:p>
          <w:p w:rsidR="00850AA5" w:rsidRPr="00850AA5" w:rsidRDefault="00850AA5" w:rsidP="00850AA5">
            <w:pPr>
              <w:rPr>
                <w:rFonts w:cs="Times New Roman"/>
              </w:rPr>
            </w:pPr>
          </w:p>
          <w:p w:rsidR="00850AA5" w:rsidRPr="008206C7" w:rsidRDefault="00850AA5" w:rsidP="00850AA5">
            <w:pPr>
              <w:rPr>
                <w:rFonts w:cs="Times New Roman"/>
                <w:b/>
                <w:color w:val="FF0000"/>
              </w:rPr>
            </w:pPr>
            <w:r w:rsidRPr="008206C7">
              <w:rPr>
                <w:rFonts w:cs="Times New Roman"/>
                <w:b/>
                <w:color w:val="FF0000"/>
              </w:rPr>
              <w:t>//#ifndef QT_NO_OPENGL</w:t>
            </w:r>
          </w:p>
          <w:p w:rsidR="00850AA5" w:rsidRPr="008206C7" w:rsidRDefault="00850AA5" w:rsidP="00850AA5">
            <w:pPr>
              <w:rPr>
                <w:rFonts w:cs="Times New Roman"/>
                <w:b/>
                <w:color w:val="FF0000"/>
              </w:rPr>
            </w:pPr>
            <w:r w:rsidRPr="008206C7">
              <w:rPr>
                <w:rFonts w:cs="Times New Roman"/>
                <w:b/>
                <w:color w:val="FF0000"/>
              </w:rPr>
              <w:t>//#include &lt;@GL_H@&gt;</w:t>
            </w:r>
          </w:p>
          <w:p w:rsidR="00850AA5" w:rsidRPr="008206C7" w:rsidRDefault="00850AA5" w:rsidP="00850AA5">
            <w:pPr>
              <w:rPr>
                <w:rFonts w:cs="Times New Roman"/>
                <w:b/>
                <w:color w:val="FF0000"/>
              </w:rPr>
            </w:pPr>
            <w:r w:rsidRPr="008206C7">
              <w:rPr>
                <w:rFonts w:cs="Times New Roman"/>
                <w:b/>
                <w:color w:val="FF0000"/>
              </w:rPr>
              <w:t>//#include &lt;@QT_QTOPENGL_INCLUDE_DIR@/QtOpenGL&gt;</w:t>
            </w:r>
          </w:p>
          <w:p w:rsidR="00850AA5" w:rsidRDefault="00850AA5" w:rsidP="00850AA5">
            <w:pPr>
              <w:rPr>
                <w:rFonts w:cs="Times New Roman"/>
              </w:rPr>
            </w:pPr>
            <w:r w:rsidRPr="008206C7">
              <w:rPr>
                <w:rFonts w:cs="Times New Roman"/>
                <w:b/>
                <w:color w:val="FF0000"/>
              </w:rPr>
              <w:t>//#endif // QT_NO_OPENGL</w:t>
            </w:r>
          </w:p>
        </w:tc>
      </w:tr>
    </w:tbl>
    <w:p w:rsidR="00850AA5" w:rsidRDefault="00850AA5" w:rsidP="00850AA5">
      <w:pPr>
        <w:rPr>
          <w:rFonts w:cs="Times New Roman"/>
        </w:rPr>
      </w:pPr>
    </w:p>
    <w:p w:rsidR="00850AA5" w:rsidRDefault="00850AA5" w:rsidP="00850AA5">
      <w:pPr>
        <w:pStyle w:val="ListParagraph"/>
        <w:numPr>
          <w:ilvl w:val="0"/>
          <w:numId w:val="10"/>
        </w:numPr>
        <w:rPr>
          <w:rFonts w:cs="Times New Roman"/>
        </w:rPr>
      </w:pPr>
      <w:r w:rsidRPr="00850AA5">
        <w:rPr>
          <w:rFonts w:cs="Times New Roman"/>
        </w:rPr>
        <w:t>PySide-1.2.1\sources\pyside\PySide\__init__.py.in</w:t>
      </w:r>
    </w:p>
    <w:p w:rsidR="00850AA5" w:rsidRDefault="00850AA5" w:rsidP="00850AA5">
      <w:pPr>
        <w:pStyle w:val="ListParagraph"/>
        <w:rPr>
          <w:rFonts w:cs="Times New Roman"/>
        </w:rPr>
      </w:pPr>
    </w:p>
    <w:tbl>
      <w:tblPr>
        <w:tblStyle w:val="TableGrid"/>
        <w:tblW w:w="0" w:type="auto"/>
        <w:tblInd w:w="720" w:type="dxa"/>
        <w:tblLook w:val="04A0"/>
      </w:tblPr>
      <w:tblGrid>
        <w:gridCol w:w="8856"/>
      </w:tblGrid>
      <w:tr w:rsidR="00850AA5" w:rsidTr="00850AA5">
        <w:tc>
          <w:tcPr>
            <w:tcW w:w="9576" w:type="dxa"/>
          </w:tcPr>
          <w:p w:rsidR="00850AA5" w:rsidRPr="00850AA5" w:rsidRDefault="00850AA5" w:rsidP="00850AA5">
            <w:pPr>
              <w:pStyle w:val="ListParagraph"/>
              <w:rPr>
                <w:rFonts w:cs="Times New Roman"/>
              </w:rPr>
            </w:pPr>
            <w:r w:rsidRPr="00850AA5">
              <w:rPr>
                <w:rFonts w:cs="Times New Roman"/>
              </w:rPr>
              <w:t>__all__ = ['QtCore', 'QtGui', 'QtNetwork', 'QtOpenGL', 'QtSql', 'QtSvg', 'QtTest', 'QtWebKit', 'QtScript']</w:t>
            </w:r>
          </w:p>
          <w:p w:rsidR="00850AA5" w:rsidRDefault="00850AA5" w:rsidP="00850AA5">
            <w:pPr>
              <w:pStyle w:val="ListParagraph"/>
              <w:ind w:left="0"/>
              <w:rPr>
                <w:rFonts w:cs="Times New Roman"/>
              </w:rPr>
            </w:pPr>
            <w:r w:rsidRPr="00850AA5">
              <w:rPr>
                <w:rFonts w:cs="Times New Roman"/>
              </w:rPr>
              <w:t>__version__         = "@BINDING_API_VERSION_FULL@"</w:t>
            </w:r>
          </w:p>
        </w:tc>
      </w:tr>
    </w:tbl>
    <w:p w:rsidR="00850AA5" w:rsidRDefault="00850AA5" w:rsidP="00850AA5">
      <w:pPr>
        <w:pStyle w:val="ListParagraph"/>
        <w:rPr>
          <w:rFonts w:cs="Times New Roman"/>
        </w:rPr>
      </w:pPr>
    </w:p>
    <w:tbl>
      <w:tblPr>
        <w:tblStyle w:val="TableGrid"/>
        <w:tblW w:w="0" w:type="auto"/>
        <w:tblInd w:w="720" w:type="dxa"/>
        <w:tblLook w:val="04A0"/>
      </w:tblPr>
      <w:tblGrid>
        <w:gridCol w:w="8856"/>
      </w:tblGrid>
      <w:tr w:rsidR="00850AA5" w:rsidTr="00850AA5">
        <w:tc>
          <w:tcPr>
            <w:tcW w:w="9576" w:type="dxa"/>
          </w:tcPr>
          <w:p w:rsidR="00850AA5" w:rsidRPr="008206C7" w:rsidRDefault="00850AA5" w:rsidP="00850AA5">
            <w:pPr>
              <w:pStyle w:val="ListParagraph"/>
              <w:rPr>
                <w:rFonts w:cs="Times New Roman"/>
                <w:b/>
                <w:color w:val="FF0000"/>
              </w:rPr>
            </w:pPr>
            <w:r w:rsidRPr="008206C7">
              <w:rPr>
                <w:rFonts w:cs="Times New Roman"/>
                <w:b/>
                <w:color w:val="FF0000"/>
              </w:rPr>
              <w:t>__all__ = ['QtCore', 'QtGui', 'QtNetwork', 'QtSql', 'QtSvg', 'QtTest', 'QtWebKit', 'QtScript']</w:t>
            </w:r>
          </w:p>
          <w:p w:rsidR="00850AA5" w:rsidRDefault="00850AA5" w:rsidP="00850AA5">
            <w:pPr>
              <w:pStyle w:val="ListParagraph"/>
              <w:ind w:left="0"/>
              <w:rPr>
                <w:rFonts w:cs="Times New Roman"/>
              </w:rPr>
            </w:pPr>
            <w:r w:rsidRPr="00850AA5">
              <w:rPr>
                <w:rFonts w:cs="Times New Roman"/>
              </w:rPr>
              <w:t>__version__         = "@BINDING_API_VERSION_FULL@"</w:t>
            </w:r>
          </w:p>
        </w:tc>
      </w:tr>
    </w:tbl>
    <w:p w:rsidR="00850AA5" w:rsidRDefault="00850AA5" w:rsidP="00850AA5">
      <w:pPr>
        <w:pStyle w:val="ListParagraph"/>
        <w:rPr>
          <w:rFonts w:cs="Times New Roman"/>
        </w:rPr>
      </w:pPr>
    </w:p>
    <w:p w:rsidR="00850AA5" w:rsidRDefault="00850AA5" w:rsidP="00850AA5">
      <w:pPr>
        <w:pStyle w:val="ListParagraph"/>
        <w:numPr>
          <w:ilvl w:val="0"/>
          <w:numId w:val="10"/>
        </w:numPr>
        <w:rPr>
          <w:rFonts w:cs="Times New Roman"/>
        </w:rPr>
      </w:pPr>
      <w:r w:rsidRPr="00850AA5">
        <w:rPr>
          <w:rFonts w:cs="Times New Roman"/>
        </w:rPr>
        <w:t>PySide-1.2.1\sources\pyside\CMakeLists.txt</w:t>
      </w:r>
    </w:p>
    <w:tbl>
      <w:tblPr>
        <w:tblStyle w:val="TableGrid"/>
        <w:tblW w:w="0" w:type="auto"/>
        <w:tblInd w:w="720" w:type="dxa"/>
        <w:tblLook w:val="04A0"/>
      </w:tblPr>
      <w:tblGrid>
        <w:gridCol w:w="8856"/>
      </w:tblGrid>
      <w:tr w:rsidR="00850AA5" w:rsidTr="00850AA5">
        <w:tc>
          <w:tcPr>
            <w:tcW w:w="9576" w:type="dxa"/>
          </w:tcPr>
          <w:p w:rsidR="00850AA5" w:rsidRPr="00850AA5" w:rsidRDefault="00850AA5" w:rsidP="00850AA5">
            <w:pPr>
              <w:pStyle w:val="ListParagraph"/>
              <w:rPr>
                <w:rFonts w:cs="Times New Roman"/>
              </w:rPr>
            </w:pPr>
            <w:r w:rsidRPr="00850AA5">
              <w:rPr>
                <w:rFonts w:cs="Times New Roman"/>
              </w:rPr>
              <w:t>if(USE_XVFB)</w:t>
            </w:r>
          </w:p>
          <w:p w:rsidR="00850AA5" w:rsidRPr="00850AA5" w:rsidRDefault="00850AA5" w:rsidP="00850AA5">
            <w:pPr>
              <w:pStyle w:val="ListParagraph"/>
              <w:rPr>
                <w:rFonts w:cs="Times New Roman"/>
              </w:rPr>
            </w:pPr>
            <w:r w:rsidRPr="00850AA5">
              <w:rPr>
                <w:rFonts w:cs="Times New Roman"/>
              </w:rPr>
              <w:t xml:space="preserve">    find_program(XVFB_RUN NAMES xvfb-run)</w:t>
            </w:r>
          </w:p>
          <w:p w:rsidR="00850AA5" w:rsidRPr="00850AA5" w:rsidRDefault="00850AA5" w:rsidP="00850AA5">
            <w:pPr>
              <w:pStyle w:val="ListParagraph"/>
              <w:rPr>
                <w:rFonts w:cs="Times New Roman"/>
              </w:rPr>
            </w:pPr>
            <w:r w:rsidRPr="00850AA5">
              <w:rPr>
                <w:rFonts w:cs="Times New Roman"/>
              </w:rPr>
              <w:t xml:space="preserve">    if (NOT ${XVFB_RUN} MATCHES "XVFB_RUN-NOTFOUND")</w:t>
            </w:r>
          </w:p>
          <w:p w:rsidR="00850AA5" w:rsidRPr="00850AA5" w:rsidRDefault="00850AA5" w:rsidP="00850AA5">
            <w:pPr>
              <w:pStyle w:val="ListParagraph"/>
              <w:rPr>
                <w:rFonts w:cs="Times New Roman"/>
              </w:rPr>
            </w:pPr>
            <w:r w:rsidRPr="00850AA5">
              <w:rPr>
                <w:rFonts w:cs="Times New Roman"/>
              </w:rPr>
              <w:t xml:space="preserve">        set(XVFB_EXEC ${XVFB_RUN} -a)</w:t>
            </w:r>
          </w:p>
          <w:p w:rsidR="00850AA5" w:rsidRPr="00850AA5" w:rsidRDefault="00850AA5" w:rsidP="00850AA5">
            <w:pPr>
              <w:pStyle w:val="ListParagraph"/>
              <w:rPr>
                <w:rFonts w:cs="Times New Roman"/>
              </w:rPr>
            </w:pPr>
            <w:r w:rsidRPr="00850AA5">
              <w:rPr>
                <w:rFonts w:cs="Times New Roman"/>
              </w:rPr>
              <w:t xml:space="preserve">        message(STATUS "Using xvfb-run to perform QtGui tests.")</w:t>
            </w:r>
          </w:p>
          <w:p w:rsidR="00850AA5" w:rsidRPr="00850AA5" w:rsidRDefault="00850AA5" w:rsidP="00850AA5">
            <w:pPr>
              <w:pStyle w:val="ListParagraph"/>
              <w:rPr>
                <w:rFonts w:cs="Times New Roman"/>
              </w:rPr>
            </w:pPr>
            <w:r w:rsidRPr="00850AA5">
              <w:rPr>
                <w:rFonts w:cs="Times New Roman"/>
              </w:rPr>
              <w:t xml:space="preserve">    endif()</w:t>
            </w:r>
          </w:p>
          <w:p w:rsidR="00850AA5" w:rsidRPr="00850AA5" w:rsidRDefault="00850AA5" w:rsidP="00850AA5">
            <w:pPr>
              <w:pStyle w:val="ListParagraph"/>
              <w:rPr>
                <w:rFonts w:cs="Times New Roman"/>
              </w:rPr>
            </w:pPr>
            <w:r w:rsidRPr="00850AA5">
              <w:rPr>
                <w:rFonts w:cs="Times New Roman"/>
              </w:rPr>
              <w:t>endif()</w:t>
            </w:r>
          </w:p>
          <w:p w:rsidR="00850AA5" w:rsidRPr="00850AA5" w:rsidRDefault="00850AA5" w:rsidP="00850AA5">
            <w:pPr>
              <w:pStyle w:val="ListParagraph"/>
              <w:rPr>
                <w:rFonts w:cs="Times New Roman"/>
              </w:rPr>
            </w:pPr>
          </w:p>
          <w:p w:rsidR="00850AA5" w:rsidRDefault="00850AA5" w:rsidP="00850AA5">
            <w:pPr>
              <w:pStyle w:val="ListParagraph"/>
              <w:ind w:left="0"/>
              <w:rPr>
                <w:rFonts w:cs="Times New Roman"/>
              </w:rPr>
            </w:pPr>
            <w:r w:rsidRPr="00850AA5">
              <w:rPr>
                <w:rFonts w:cs="Times New Roman"/>
              </w:rPr>
              <w:t>option(BUILD_TESTS "Build tests." TRUE)</w:t>
            </w:r>
          </w:p>
        </w:tc>
      </w:tr>
    </w:tbl>
    <w:p w:rsidR="00850AA5" w:rsidRDefault="00850AA5" w:rsidP="00850AA5">
      <w:pPr>
        <w:pStyle w:val="ListParagraph"/>
        <w:rPr>
          <w:rFonts w:cs="Times New Roman"/>
        </w:rPr>
      </w:pPr>
    </w:p>
    <w:tbl>
      <w:tblPr>
        <w:tblStyle w:val="TableGrid"/>
        <w:tblW w:w="0" w:type="auto"/>
        <w:tblInd w:w="720" w:type="dxa"/>
        <w:tblLook w:val="04A0"/>
      </w:tblPr>
      <w:tblGrid>
        <w:gridCol w:w="8856"/>
      </w:tblGrid>
      <w:tr w:rsidR="00850AA5" w:rsidTr="00850AA5">
        <w:tc>
          <w:tcPr>
            <w:tcW w:w="9576" w:type="dxa"/>
          </w:tcPr>
          <w:p w:rsidR="00850AA5" w:rsidRPr="00850AA5" w:rsidRDefault="00850AA5" w:rsidP="00850AA5">
            <w:pPr>
              <w:pStyle w:val="ListParagraph"/>
              <w:rPr>
                <w:rFonts w:cs="Times New Roman"/>
              </w:rPr>
            </w:pPr>
            <w:r w:rsidRPr="00850AA5">
              <w:rPr>
                <w:rFonts w:cs="Times New Roman"/>
              </w:rPr>
              <w:t>if(USE_XVFB)</w:t>
            </w:r>
          </w:p>
          <w:p w:rsidR="00850AA5" w:rsidRPr="00850AA5" w:rsidRDefault="00850AA5" w:rsidP="00850AA5">
            <w:pPr>
              <w:pStyle w:val="ListParagraph"/>
              <w:rPr>
                <w:rFonts w:cs="Times New Roman"/>
              </w:rPr>
            </w:pPr>
            <w:r w:rsidRPr="00850AA5">
              <w:rPr>
                <w:rFonts w:cs="Times New Roman"/>
              </w:rPr>
              <w:t xml:space="preserve">    find_program(XVFB_RUN NAMES xvfb-run)</w:t>
            </w:r>
          </w:p>
          <w:p w:rsidR="00850AA5" w:rsidRPr="00850AA5" w:rsidRDefault="00850AA5" w:rsidP="00850AA5">
            <w:pPr>
              <w:pStyle w:val="ListParagraph"/>
              <w:rPr>
                <w:rFonts w:cs="Times New Roman"/>
              </w:rPr>
            </w:pPr>
            <w:r w:rsidRPr="00850AA5">
              <w:rPr>
                <w:rFonts w:cs="Times New Roman"/>
              </w:rPr>
              <w:t xml:space="preserve">    if (NOT ${XVFB_RUN} MATCHES "XVFB_RUN-NOTFOUND")</w:t>
            </w:r>
          </w:p>
          <w:p w:rsidR="00850AA5" w:rsidRPr="00850AA5" w:rsidRDefault="00850AA5" w:rsidP="00850AA5">
            <w:pPr>
              <w:pStyle w:val="ListParagraph"/>
              <w:rPr>
                <w:rFonts w:cs="Times New Roman"/>
              </w:rPr>
            </w:pPr>
            <w:r w:rsidRPr="00850AA5">
              <w:rPr>
                <w:rFonts w:cs="Times New Roman"/>
              </w:rPr>
              <w:t xml:space="preserve">        set(XVFB_EXEC ${XVFB_RUN} -a)</w:t>
            </w:r>
          </w:p>
          <w:p w:rsidR="00850AA5" w:rsidRPr="00850AA5" w:rsidRDefault="00850AA5" w:rsidP="00850AA5">
            <w:pPr>
              <w:pStyle w:val="ListParagraph"/>
              <w:rPr>
                <w:rFonts w:cs="Times New Roman"/>
              </w:rPr>
            </w:pPr>
            <w:r w:rsidRPr="00850AA5">
              <w:rPr>
                <w:rFonts w:cs="Times New Roman"/>
              </w:rPr>
              <w:t xml:space="preserve">        message(STATUS "Using xvfb-run to perform QtGui tests.")</w:t>
            </w:r>
          </w:p>
          <w:p w:rsidR="00850AA5" w:rsidRPr="00850AA5" w:rsidRDefault="00850AA5" w:rsidP="00850AA5">
            <w:pPr>
              <w:pStyle w:val="ListParagraph"/>
              <w:rPr>
                <w:rFonts w:cs="Times New Roman"/>
              </w:rPr>
            </w:pPr>
            <w:r w:rsidRPr="00850AA5">
              <w:rPr>
                <w:rFonts w:cs="Times New Roman"/>
              </w:rPr>
              <w:t xml:space="preserve">    endif()</w:t>
            </w:r>
          </w:p>
          <w:p w:rsidR="00850AA5" w:rsidRPr="00850AA5" w:rsidRDefault="00850AA5" w:rsidP="00850AA5">
            <w:pPr>
              <w:pStyle w:val="ListParagraph"/>
              <w:rPr>
                <w:rFonts w:cs="Times New Roman"/>
              </w:rPr>
            </w:pPr>
            <w:r w:rsidRPr="00850AA5">
              <w:rPr>
                <w:rFonts w:cs="Times New Roman"/>
              </w:rPr>
              <w:t>endif()</w:t>
            </w:r>
          </w:p>
          <w:p w:rsidR="00850AA5" w:rsidRPr="008206C7" w:rsidRDefault="00850AA5" w:rsidP="00850AA5">
            <w:pPr>
              <w:pStyle w:val="ListParagraph"/>
              <w:rPr>
                <w:rFonts w:cs="Times New Roman"/>
                <w:b/>
                <w:color w:val="FF0000"/>
              </w:rPr>
            </w:pPr>
            <w:r w:rsidRPr="008206C7">
              <w:rPr>
                <w:rFonts w:cs="Times New Roman"/>
                <w:b/>
                <w:color w:val="FF0000"/>
              </w:rPr>
              <w:t>IF (NOT $ENV{QT_NAMESPACE} STREQUAL "")</w:t>
            </w:r>
          </w:p>
          <w:p w:rsidR="00850AA5" w:rsidRPr="008206C7" w:rsidRDefault="00850AA5" w:rsidP="00850AA5">
            <w:pPr>
              <w:pStyle w:val="ListParagraph"/>
              <w:rPr>
                <w:rFonts w:cs="Times New Roman"/>
                <w:b/>
                <w:color w:val="FF0000"/>
              </w:rPr>
            </w:pPr>
            <w:r w:rsidRPr="008206C7">
              <w:rPr>
                <w:rFonts w:cs="Times New Roman"/>
                <w:b/>
                <w:color w:val="FF0000"/>
              </w:rPr>
              <w:t xml:space="preserve">  add_definitions(-DQT_NAMESPACE=$ENV{QT_NAMESPACE})</w:t>
            </w:r>
          </w:p>
          <w:p w:rsidR="00850AA5" w:rsidRPr="008206C7" w:rsidRDefault="00850AA5" w:rsidP="00850AA5">
            <w:pPr>
              <w:pStyle w:val="ListParagraph"/>
              <w:rPr>
                <w:rFonts w:cs="Times New Roman"/>
                <w:b/>
                <w:color w:val="FF0000"/>
              </w:rPr>
            </w:pPr>
            <w:r w:rsidRPr="008206C7">
              <w:rPr>
                <w:rFonts w:cs="Times New Roman"/>
                <w:b/>
                <w:color w:val="FF0000"/>
              </w:rPr>
              <w:t>ENDIF (NOT $ENV{QT_NAMESPACE} STREQUAL "")</w:t>
            </w:r>
          </w:p>
          <w:p w:rsidR="00850AA5" w:rsidRPr="00850AA5" w:rsidRDefault="00850AA5" w:rsidP="00850AA5">
            <w:pPr>
              <w:pStyle w:val="ListParagraph"/>
              <w:rPr>
                <w:rFonts w:cs="Times New Roman"/>
              </w:rPr>
            </w:pPr>
          </w:p>
          <w:p w:rsidR="00850AA5" w:rsidRDefault="00850AA5" w:rsidP="00850AA5">
            <w:pPr>
              <w:pStyle w:val="ListParagraph"/>
              <w:ind w:left="0"/>
              <w:rPr>
                <w:rFonts w:cs="Times New Roman"/>
              </w:rPr>
            </w:pPr>
            <w:r w:rsidRPr="00850AA5">
              <w:rPr>
                <w:rFonts w:cs="Times New Roman"/>
              </w:rPr>
              <w:t>option(BUILD_TESTS "Build tests." TRUE)</w:t>
            </w:r>
          </w:p>
        </w:tc>
      </w:tr>
    </w:tbl>
    <w:p w:rsidR="00850AA5" w:rsidRDefault="00850AA5" w:rsidP="00850AA5">
      <w:pPr>
        <w:pStyle w:val="ListParagraph"/>
        <w:rPr>
          <w:rFonts w:cs="Times New Roman"/>
        </w:rPr>
      </w:pPr>
    </w:p>
    <w:p w:rsidR="00850AA5" w:rsidRDefault="00850AA5" w:rsidP="00850AA5">
      <w:pPr>
        <w:pStyle w:val="ListParagraph"/>
        <w:numPr>
          <w:ilvl w:val="1"/>
          <w:numId w:val="10"/>
        </w:numPr>
        <w:rPr>
          <w:rFonts w:cs="Times New Roman"/>
        </w:rPr>
      </w:pPr>
      <w:r>
        <w:rPr>
          <w:rFonts w:cs="Times New Roman"/>
        </w:rPr>
        <w:t>Delete pyside-tools folder</w:t>
      </w:r>
    </w:p>
    <w:p w:rsidR="00850AA5" w:rsidRDefault="00850AA5" w:rsidP="00850AA5">
      <w:pPr>
        <w:pStyle w:val="ListParagraph"/>
        <w:numPr>
          <w:ilvl w:val="1"/>
          <w:numId w:val="10"/>
        </w:numPr>
        <w:rPr>
          <w:rFonts w:cs="Times New Roman"/>
        </w:rPr>
      </w:pPr>
      <w:r w:rsidRPr="00850AA5">
        <w:rPr>
          <w:rFonts w:cs="Times New Roman"/>
        </w:rPr>
        <w:t>PySide-1.2.1\sources\shiboken\ApiExtractor\parser\rpp\preprocessor.h</w:t>
      </w: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#include &lt;QtCore/qstringlist.h&gt;</w:t>
            </w:r>
          </w:p>
          <w:p w:rsidR="00850AA5" w:rsidRPr="00850AA5" w:rsidRDefault="00850AA5" w:rsidP="00850AA5">
            <w:pPr>
              <w:rPr>
                <w:rFonts w:cs="Times New Roman"/>
              </w:rPr>
            </w:pPr>
          </w:p>
          <w:p w:rsidR="00850AA5" w:rsidRPr="00850AA5" w:rsidRDefault="00850AA5" w:rsidP="00850AA5">
            <w:pPr>
              <w:rPr>
                <w:rFonts w:cs="Times New Roman"/>
              </w:rPr>
            </w:pPr>
            <w:r w:rsidRPr="00850AA5">
              <w:rPr>
                <w:rFonts w:cs="Times New Roman"/>
              </w:rPr>
              <w:t>class QByteArray;</w:t>
            </w:r>
          </w:p>
          <w:p w:rsidR="00850AA5" w:rsidRDefault="00850AA5" w:rsidP="00850AA5">
            <w:pPr>
              <w:rPr>
                <w:rFonts w:cs="Times New Roman"/>
              </w:rPr>
            </w:pPr>
            <w:r w:rsidRPr="00850AA5">
              <w:rPr>
                <w:rFonts w:cs="Times New Roman"/>
              </w:rPr>
              <w:t>class PreprocessorPrivate;</w:t>
            </w:r>
          </w:p>
        </w:tc>
      </w:tr>
    </w:tbl>
    <w:p w:rsidR="00850AA5" w:rsidRDefault="00850AA5" w:rsidP="00850AA5">
      <w:pPr>
        <w:rPr>
          <w:rFonts w:cs="Times New Roman"/>
        </w:rPr>
      </w:pP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#include &lt;QtCore/qstringlist.h&gt;</w:t>
            </w:r>
          </w:p>
          <w:p w:rsidR="00850AA5" w:rsidRPr="00447D05" w:rsidRDefault="00850AA5" w:rsidP="00850AA5">
            <w:pPr>
              <w:rPr>
                <w:rFonts w:cs="Times New Roman"/>
                <w:b/>
                <w:color w:val="FF0000"/>
              </w:rPr>
            </w:pPr>
            <w:r w:rsidRPr="00447D05">
              <w:rPr>
                <w:rFonts w:cs="Times New Roman"/>
                <w:b/>
                <w:color w:val="FF0000"/>
              </w:rPr>
              <w:t>QT_BEGIN_NAMESPACE</w:t>
            </w:r>
          </w:p>
          <w:p w:rsidR="00850AA5" w:rsidRPr="00850AA5" w:rsidRDefault="00850AA5" w:rsidP="00850AA5">
            <w:pPr>
              <w:rPr>
                <w:rFonts w:cs="Times New Roman"/>
              </w:rPr>
            </w:pPr>
            <w:r w:rsidRPr="00850AA5">
              <w:rPr>
                <w:rFonts w:cs="Times New Roman"/>
              </w:rPr>
              <w:t>class QByteArray;</w:t>
            </w:r>
          </w:p>
          <w:p w:rsidR="00850AA5" w:rsidRPr="00447D05" w:rsidRDefault="00850AA5" w:rsidP="00850AA5">
            <w:pPr>
              <w:rPr>
                <w:rFonts w:cs="Times New Roman"/>
                <w:b/>
                <w:color w:val="FF0000"/>
              </w:rPr>
            </w:pPr>
            <w:r w:rsidRPr="00447D05">
              <w:rPr>
                <w:rFonts w:cs="Times New Roman"/>
                <w:b/>
                <w:color w:val="FF0000"/>
              </w:rPr>
              <w:t>QT_END_NAMESPACE</w:t>
            </w:r>
          </w:p>
          <w:p w:rsidR="00850AA5" w:rsidRDefault="00850AA5" w:rsidP="00850AA5">
            <w:pPr>
              <w:rPr>
                <w:rFonts w:cs="Times New Roman"/>
              </w:rPr>
            </w:pPr>
            <w:r w:rsidRPr="00850AA5">
              <w:rPr>
                <w:rFonts w:cs="Times New Roman"/>
              </w:rPr>
              <w:t>class PreprocessorPrivate;</w:t>
            </w:r>
          </w:p>
        </w:tc>
      </w:tr>
    </w:tbl>
    <w:p w:rsidR="00850AA5" w:rsidRDefault="00850AA5" w:rsidP="00850AA5">
      <w:pPr>
        <w:rPr>
          <w:rFonts w:cs="Times New Roman"/>
        </w:rPr>
      </w:pPr>
    </w:p>
    <w:p w:rsidR="00850AA5" w:rsidRDefault="00850AA5" w:rsidP="00850AA5">
      <w:pPr>
        <w:pStyle w:val="ListParagraph"/>
        <w:numPr>
          <w:ilvl w:val="0"/>
          <w:numId w:val="10"/>
        </w:numPr>
        <w:rPr>
          <w:rFonts w:cs="Times New Roman"/>
        </w:rPr>
      </w:pPr>
      <w:r w:rsidRPr="00850AA5">
        <w:rPr>
          <w:rFonts w:cs="Times New Roman"/>
        </w:rPr>
        <w:t>PySide-1.2.1\sources\shiboken\ApiExtractor\parser\ast.h</w:t>
      </w: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#ifndef AST_H</w:t>
            </w:r>
          </w:p>
          <w:p w:rsidR="00850AA5" w:rsidRPr="00850AA5" w:rsidRDefault="00850AA5" w:rsidP="00850AA5">
            <w:pPr>
              <w:rPr>
                <w:rFonts w:cs="Times New Roman"/>
              </w:rPr>
            </w:pPr>
            <w:r w:rsidRPr="00850AA5">
              <w:rPr>
                <w:rFonts w:cs="Times New Roman"/>
              </w:rPr>
              <w:t>#define AST_H</w:t>
            </w:r>
          </w:p>
          <w:p w:rsidR="00850AA5" w:rsidRPr="00850AA5" w:rsidRDefault="00850AA5" w:rsidP="00850AA5">
            <w:pPr>
              <w:rPr>
                <w:rFonts w:cs="Times New Roman"/>
              </w:rPr>
            </w:pPr>
          </w:p>
          <w:p w:rsidR="00850AA5" w:rsidRPr="00850AA5" w:rsidRDefault="00850AA5" w:rsidP="00850AA5">
            <w:pPr>
              <w:rPr>
                <w:rFonts w:cs="Times New Roman"/>
              </w:rPr>
            </w:pPr>
            <w:r w:rsidRPr="00850AA5">
              <w:rPr>
                <w:rFonts w:cs="Times New Roman"/>
              </w:rPr>
              <w:t>#include "smallobject.h"</w:t>
            </w:r>
          </w:p>
          <w:p w:rsidR="00850AA5" w:rsidRPr="00850AA5" w:rsidRDefault="00850AA5" w:rsidP="00850AA5">
            <w:pPr>
              <w:rPr>
                <w:rFonts w:cs="Times New Roman"/>
              </w:rPr>
            </w:pPr>
            <w:r w:rsidRPr="00850AA5">
              <w:rPr>
                <w:rFonts w:cs="Times New Roman"/>
              </w:rPr>
              <w:t>#include "list.h"</w:t>
            </w:r>
          </w:p>
          <w:p w:rsidR="00850AA5" w:rsidRPr="00850AA5" w:rsidRDefault="00850AA5" w:rsidP="00850AA5">
            <w:pPr>
              <w:rPr>
                <w:rFonts w:cs="Times New Roman"/>
              </w:rPr>
            </w:pPr>
          </w:p>
          <w:p w:rsidR="00850AA5" w:rsidRPr="00850AA5" w:rsidRDefault="00850AA5" w:rsidP="00850AA5">
            <w:pPr>
              <w:rPr>
                <w:rFonts w:cs="Times New Roman"/>
              </w:rPr>
            </w:pPr>
            <w:r w:rsidRPr="00850AA5">
              <w:rPr>
                <w:rFonts w:cs="Times New Roman"/>
              </w:rPr>
              <w:t>class QString;</w:t>
            </w:r>
          </w:p>
          <w:p w:rsidR="00850AA5" w:rsidRPr="00850AA5" w:rsidRDefault="00850AA5" w:rsidP="00850AA5">
            <w:pPr>
              <w:rPr>
                <w:rFonts w:cs="Times New Roman"/>
              </w:rPr>
            </w:pPr>
          </w:p>
          <w:p w:rsidR="00850AA5" w:rsidRDefault="00850AA5" w:rsidP="00850AA5">
            <w:pPr>
              <w:rPr>
                <w:rFonts w:cs="Times New Roman"/>
              </w:rPr>
            </w:pPr>
            <w:r w:rsidRPr="00850AA5">
              <w:rPr>
                <w:rFonts w:cs="Times New Roman"/>
              </w:rPr>
              <w:t>#define DECLARE_AST_NODE(k) \</w:t>
            </w:r>
          </w:p>
        </w:tc>
      </w:tr>
    </w:tbl>
    <w:p w:rsidR="00850AA5" w:rsidRDefault="00850AA5" w:rsidP="00850AA5">
      <w:pPr>
        <w:rPr>
          <w:rFonts w:cs="Times New Roman"/>
        </w:rPr>
      </w:pP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#ifndef AST_H</w:t>
            </w:r>
          </w:p>
          <w:p w:rsidR="00850AA5" w:rsidRPr="00850AA5" w:rsidRDefault="00850AA5" w:rsidP="00850AA5">
            <w:pPr>
              <w:rPr>
                <w:rFonts w:cs="Times New Roman"/>
              </w:rPr>
            </w:pPr>
            <w:r w:rsidRPr="00850AA5">
              <w:rPr>
                <w:rFonts w:cs="Times New Roman"/>
              </w:rPr>
              <w:t>#define AST_H</w:t>
            </w:r>
          </w:p>
          <w:p w:rsidR="00850AA5" w:rsidRPr="00850AA5" w:rsidRDefault="00850AA5" w:rsidP="00850AA5">
            <w:pPr>
              <w:rPr>
                <w:rFonts w:cs="Times New Roman"/>
              </w:rPr>
            </w:pPr>
            <w:r w:rsidRPr="00850AA5">
              <w:rPr>
                <w:rFonts w:cs="Times New Roman"/>
              </w:rPr>
              <w:t>#include &lt;qglobal.h&gt;</w:t>
            </w:r>
          </w:p>
          <w:p w:rsidR="00850AA5" w:rsidRPr="00850AA5" w:rsidRDefault="00850AA5" w:rsidP="00850AA5">
            <w:pPr>
              <w:rPr>
                <w:rFonts w:cs="Times New Roman"/>
              </w:rPr>
            </w:pPr>
            <w:r w:rsidRPr="00850AA5">
              <w:rPr>
                <w:rFonts w:cs="Times New Roman"/>
              </w:rPr>
              <w:t>#include "smallobject.h"</w:t>
            </w:r>
          </w:p>
          <w:p w:rsidR="00850AA5" w:rsidRPr="00850AA5" w:rsidRDefault="00850AA5" w:rsidP="00850AA5">
            <w:pPr>
              <w:rPr>
                <w:rFonts w:cs="Times New Roman"/>
              </w:rPr>
            </w:pPr>
            <w:r w:rsidRPr="00850AA5">
              <w:rPr>
                <w:rFonts w:cs="Times New Roman"/>
              </w:rPr>
              <w:t>#include "list.h"</w:t>
            </w:r>
          </w:p>
          <w:p w:rsidR="00850AA5" w:rsidRPr="00850AA5" w:rsidRDefault="00850AA5" w:rsidP="00850AA5">
            <w:pPr>
              <w:rPr>
                <w:rFonts w:cs="Times New Roman"/>
              </w:rPr>
            </w:pPr>
          </w:p>
          <w:p w:rsidR="00850AA5" w:rsidRPr="00AF69F5" w:rsidRDefault="00850AA5" w:rsidP="00850AA5">
            <w:pPr>
              <w:rPr>
                <w:rFonts w:cs="Times New Roman"/>
                <w:b/>
                <w:color w:val="FF0000"/>
              </w:rPr>
            </w:pPr>
            <w:r w:rsidRPr="00AF69F5">
              <w:rPr>
                <w:rFonts w:cs="Times New Roman"/>
                <w:b/>
                <w:color w:val="FF0000"/>
              </w:rPr>
              <w:t>QT_BEGIN_NAMESPACE</w:t>
            </w:r>
          </w:p>
          <w:p w:rsidR="00850AA5" w:rsidRPr="00850AA5" w:rsidRDefault="00850AA5" w:rsidP="00850AA5">
            <w:pPr>
              <w:rPr>
                <w:rFonts w:cs="Times New Roman"/>
              </w:rPr>
            </w:pPr>
            <w:r w:rsidRPr="00850AA5">
              <w:rPr>
                <w:rFonts w:cs="Times New Roman"/>
              </w:rPr>
              <w:t>class QString;</w:t>
            </w:r>
          </w:p>
          <w:p w:rsidR="00850AA5" w:rsidRPr="00AF69F5" w:rsidRDefault="00850AA5" w:rsidP="00850AA5">
            <w:pPr>
              <w:rPr>
                <w:rFonts w:cs="Times New Roman"/>
                <w:b/>
                <w:color w:val="FF0000"/>
              </w:rPr>
            </w:pPr>
            <w:r w:rsidRPr="00AF69F5">
              <w:rPr>
                <w:rFonts w:cs="Times New Roman"/>
                <w:b/>
                <w:color w:val="FF0000"/>
              </w:rPr>
              <w:t>QT_END_NAMESPACE</w:t>
            </w:r>
          </w:p>
          <w:p w:rsidR="00850AA5" w:rsidRDefault="00850AA5" w:rsidP="00850AA5">
            <w:pPr>
              <w:rPr>
                <w:rFonts w:cs="Times New Roman"/>
              </w:rPr>
            </w:pPr>
            <w:r w:rsidRPr="00850AA5">
              <w:rPr>
                <w:rFonts w:cs="Times New Roman"/>
              </w:rPr>
              <w:t>#define DECLARE_AST_NODE(k) \</w:t>
            </w:r>
          </w:p>
        </w:tc>
      </w:tr>
    </w:tbl>
    <w:p w:rsidR="00850AA5" w:rsidRDefault="00850AA5" w:rsidP="00850AA5">
      <w:pPr>
        <w:rPr>
          <w:rFonts w:cs="Times New Roman"/>
        </w:rPr>
      </w:pPr>
    </w:p>
    <w:p w:rsidR="00850AA5" w:rsidRPr="00850AA5" w:rsidRDefault="00850AA5" w:rsidP="00850AA5">
      <w:pPr>
        <w:pStyle w:val="ListParagraph"/>
        <w:numPr>
          <w:ilvl w:val="0"/>
          <w:numId w:val="10"/>
        </w:numPr>
        <w:rPr>
          <w:rFonts w:cs="Times New Roman"/>
        </w:rPr>
      </w:pPr>
      <w:r w:rsidRPr="00850AA5">
        <w:rPr>
          <w:rFonts w:cs="Times New Roman"/>
        </w:rPr>
        <w:t>PySide-1.2.1\sources\shiboken\ApiExtractor\parser\compiler_utils.h</w:t>
      </w: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#include "codemodel.h"</w:t>
            </w:r>
          </w:p>
          <w:p w:rsidR="00850AA5" w:rsidRPr="00850AA5" w:rsidRDefault="00850AA5" w:rsidP="00850AA5">
            <w:pPr>
              <w:rPr>
                <w:rFonts w:cs="Times New Roman"/>
              </w:rPr>
            </w:pPr>
          </w:p>
          <w:p w:rsidR="00850AA5" w:rsidRPr="00850AA5" w:rsidRDefault="00850AA5" w:rsidP="00850AA5">
            <w:pPr>
              <w:rPr>
                <w:rFonts w:cs="Times New Roman"/>
              </w:rPr>
            </w:pPr>
            <w:r w:rsidRPr="00850AA5">
              <w:rPr>
                <w:rFonts w:cs="Times New Roman"/>
              </w:rPr>
              <w:t>class QString;</w:t>
            </w:r>
          </w:p>
          <w:p w:rsidR="00850AA5" w:rsidRPr="00850AA5" w:rsidRDefault="00850AA5" w:rsidP="00850AA5">
            <w:pPr>
              <w:rPr>
                <w:rFonts w:cs="Times New Roman"/>
              </w:rPr>
            </w:pPr>
            <w:r w:rsidRPr="00850AA5">
              <w:rPr>
                <w:rFonts w:cs="Times New Roman"/>
              </w:rPr>
              <w:t>class QStringList;</w:t>
            </w:r>
          </w:p>
          <w:p w:rsidR="00850AA5" w:rsidRDefault="00850AA5" w:rsidP="00850AA5">
            <w:pPr>
              <w:rPr>
                <w:rFonts w:cs="Times New Roman"/>
              </w:rPr>
            </w:pPr>
            <w:r w:rsidRPr="00850AA5">
              <w:rPr>
                <w:rFonts w:cs="Times New Roman"/>
              </w:rPr>
              <w:t>struct TypeSpecifierAST;</w:t>
            </w:r>
          </w:p>
        </w:tc>
      </w:tr>
    </w:tbl>
    <w:p w:rsidR="00850AA5" w:rsidRDefault="00850AA5" w:rsidP="00850AA5">
      <w:pPr>
        <w:rPr>
          <w:rFonts w:cs="Times New Roman"/>
        </w:rPr>
      </w:pP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#include "codemodel.h"</w:t>
            </w:r>
          </w:p>
          <w:p w:rsidR="00850AA5" w:rsidRPr="00285C14" w:rsidRDefault="00850AA5" w:rsidP="00850AA5">
            <w:pPr>
              <w:rPr>
                <w:rFonts w:cs="Times New Roman"/>
                <w:b/>
                <w:color w:val="FF0000"/>
              </w:rPr>
            </w:pPr>
            <w:r w:rsidRPr="00285C14">
              <w:rPr>
                <w:rFonts w:cs="Times New Roman"/>
                <w:b/>
                <w:color w:val="FF0000"/>
              </w:rPr>
              <w:t>QT_BEGIN_NAMESPACE</w:t>
            </w:r>
          </w:p>
          <w:p w:rsidR="00850AA5" w:rsidRPr="00850AA5" w:rsidRDefault="00850AA5" w:rsidP="00850AA5">
            <w:pPr>
              <w:rPr>
                <w:rFonts w:cs="Times New Roman"/>
              </w:rPr>
            </w:pPr>
            <w:r w:rsidRPr="00850AA5">
              <w:rPr>
                <w:rFonts w:cs="Times New Roman"/>
              </w:rPr>
              <w:t>class QString;</w:t>
            </w:r>
          </w:p>
          <w:p w:rsidR="00850AA5" w:rsidRPr="00850AA5" w:rsidRDefault="00850AA5" w:rsidP="00850AA5">
            <w:pPr>
              <w:rPr>
                <w:rFonts w:cs="Times New Roman"/>
              </w:rPr>
            </w:pPr>
            <w:r w:rsidRPr="00850AA5">
              <w:rPr>
                <w:rFonts w:cs="Times New Roman"/>
              </w:rPr>
              <w:t>class QStringList;</w:t>
            </w:r>
          </w:p>
          <w:p w:rsidR="00850AA5" w:rsidRPr="00285C14" w:rsidRDefault="00850AA5" w:rsidP="00850AA5">
            <w:pPr>
              <w:rPr>
                <w:rFonts w:cs="Times New Roman"/>
                <w:b/>
                <w:color w:val="FF0000"/>
              </w:rPr>
            </w:pPr>
            <w:r w:rsidRPr="00285C14">
              <w:rPr>
                <w:rFonts w:cs="Times New Roman"/>
                <w:b/>
                <w:color w:val="FF0000"/>
              </w:rPr>
              <w:t>QT_END_NAMESPACE</w:t>
            </w:r>
          </w:p>
          <w:p w:rsidR="00850AA5" w:rsidRDefault="00850AA5" w:rsidP="00850AA5">
            <w:pPr>
              <w:rPr>
                <w:rFonts w:cs="Times New Roman"/>
              </w:rPr>
            </w:pPr>
            <w:r w:rsidRPr="00850AA5">
              <w:rPr>
                <w:rFonts w:cs="Times New Roman"/>
              </w:rPr>
              <w:t>struct TypeSpecifierAST;</w:t>
            </w:r>
          </w:p>
        </w:tc>
      </w:tr>
    </w:tbl>
    <w:p w:rsidR="00850AA5" w:rsidRDefault="00850AA5" w:rsidP="00850AA5">
      <w:pPr>
        <w:rPr>
          <w:rFonts w:cs="Times New Roman"/>
        </w:rPr>
      </w:pPr>
    </w:p>
    <w:p w:rsidR="00850AA5" w:rsidRDefault="00850AA5" w:rsidP="00850AA5">
      <w:pPr>
        <w:pStyle w:val="ListParagraph"/>
        <w:numPr>
          <w:ilvl w:val="0"/>
          <w:numId w:val="10"/>
        </w:numPr>
        <w:rPr>
          <w:rFonts w:cs="Times New Roman"/>
        </w:rPr>
      </w:pPr>
      <w:r w:rsidRPr="00850AA5">
        <w:rPr>
          <w:rFonts w:cs="Times New Roman"/>
        </w:rPr>
        <w:t>R:\PySide-1.2.1\sources\shiboken\ApiExtractor\apiextractor.h</w:t>
      </w: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class AbstractMetaBuilder;</w:t>
            </w:r>
          </w:p>
          <w:p w:rsidR="00850AA5" w:rsidRPr="00850AA5" w:rsidRDefault="00850AA5" w:rsidP="00850AA5">
            <w:pPr>
              <w:rPr>
                <w:rFonts w:cs="Times New Roman"/>
              </w:rPr>
            </w:pPr>
            <w:r w:rsidRPr="00850AA5">
              <w:rPr>
                <w:rFonts w:cs="Times New Roman"/>
              </w:rPr>
              <w:t>class QIODevice;</w:t>
            </w:r>
          </w:p>
          <w:p w:rsidR="00850AA5" w:rsidRPr="00850AA5" w:rsidRDefault="00850AA5" w:rsidP="00850AA5">
            <w:pPr>
              <w:rPr>
                <w:rFonts w:cs="Times New Roman"/>
              </w:rPr>
            </w:pPr>
          </w:p>
          <w:p w:rsidR="00850AA5" w:rsidRPr="00850AA5" w:rsidRDefault="00850AA5" w:rsidP="00850AA5">
            <w:pPr>
              <w:rPr>
                <w:rFonts w:cs="Times New Roman"/>
              </w:rPr>
            </w:pPr>
            <w:r w:rsidRPr="00850AA5">
              <w:rPr>
                <w:rFonts w:cs="Times New Roman"/>
              </w:rPr>
              <w:t>class ApiExtractor</w:t>
            </w:r>
          </w:p>
          <w:p w:rsidR="00850AA5" w:rsidRDefault="00850AA5" w:rsidP="00850AA5">
            <w:pPr>
              <w:rPr>
                <w:rFonts w:cs="Times New Roman"/>
              </w:rPr>
            </w:pPr>
            <w:r w:rsidRPr="00850AA5">
              <w:rPr>
                <w:rFonts w:cs="Times New Roman"/>
              </w:rPr>
              <w:t>{</w:t>
            </w:r>
          </w:p>
        </w:tc>
      </w:tr>
    </w:tbl>
    <w:p w:rsidR="00850AA5" w:rsidRDefault="00850AA5" w:rsidP="00850AA5">
      <w:pPr>
        <w:rPr>
          <w:rFonts w:cs="Times New Roman"/>
        </w:rPr>
      </w:pP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class AbstractMetaBuilder;</w:t>
            </w:r>
          </w:p>
          <w:p w:rsidR="00850AA5" w:rsidRPr="00285C14" w:rsidRDefault="00850AA5" w:rsidP="00850AA5">
            <w:pPr>
              <w:rPr>
                <w:rFonts w:cs="Times New Roman"/>
                <w:b/>
                <w:color w:val="FF0000"/>
              </w:rPr>
            </w:pPr>
            <w:r w:rsidRPr="00285C14">
              <w:rPr>
                <w:rFonts w:cs="Times New Roman"/>
                <w:b/>
                <w:color w:val="FF0000"/>
              </w:rPr>
              <w:t>QT_BEGIN_NAMESPACE</w:t>
            </w:r>
          </w:p>
          <w:p w:rsidR="00850AA5" w:rsidRPr="00850AA5" w:rsidRDefault="00850AA5" w:rsidP="00850AA5">
            <w:pPr>
              <w:rPr>
                <w:rFonts w:cs="Times New Roman"/>
              </w:rPr>
            </w:pPr>
            <w:r w:rsidRPr="00850AA5">
              <w:rPr>
                <w:rFonts w:cs="Times New Roman"/>
              </w:rPr>
              <w:t>class QIODevice;</w:t>
            </w:r>
          </w:p>
          <w:p w:rsidR="00850AA5" w:rsidRPr="00285C14" w:rsidRDefault="00850AA5" w:rsidP="00850AA5">
            <w:pPr>
              <w:rPr>
                <w:rFonts w:cs="Times New Roman"/>
                <w:b/>
                <w:color w:val="FF0000"/>
              </w:rPr>
            </w:pPr>
            <w:r w:rsidRPr="00285C14">
              <w:rPr>
                <w:rFonts w:cs="Times New Roman"/>
                <w:b/>
                <w:color w:val="FF0000"/>
              </w:rPr>
              <w:t>QT_END_NAMESPACE</w:t>
            </w:r>
          </w:p>
          <w:p w:rsidR="00850AA5" w:rsidRPr="00850AA5" w:rsidRDefault="00850AA5" w:rsidP="00850AA5">
            <w:pPr>
              <w:rPr>
                <w:rFonts w:cs="Times New Roman"/>
              </w:rPr>
            </w:pPr>
            <w:r w:rsidRPr="00850AA5">
              <w:rPr>
                <w:rFonts w:cs="Times New Roman"/>
              </w:rPr>
              <w:t>class ApiExtractor</w:t>
            </w:r>
          </w:p>
          <w:p w:rsidR="00850AA5" w:rsidRDefault="00850AA5" w:rsidP="00850AA5">
            <w:pPr>
              <w:rPr>
                <w:rFonts w:cs="Times New Roman"/>
              </w:rPr>
            </w:pPr>
            <w:r w:rsidRPr="00850AA5">
              <w:rPr>
                <w:rFonts w:cs="Times New Roman"/>
              </w:rPr>
              <w:t>{</w:t>
            </w:r>
          </w:p>
        </w:tc>
      </w:tr>
    </w:tbl>
    <w:p w:rsidR="00850AA5" w:rsidRDefault="00850AA5" w:rsidP="00850AA5">
      <w:pPr>
        <w:rPr>
          <w:rFonts w:cs="Times New Roman"/>
        </w:rPr>
      </w:pPr>
    </w:p>
    <w:p w:rsidR="00850AA5" w:rsidRDefault="00850AA5" w:rsidP="00850AA5">
      <w:pPr>
        <w:pStyle w:val="ListParagraph"/>
        <w:numPr>
          <w:ilvl w:val="0"/>
          <w:numId w:val="10"/>
        </w:numPr>
        <w:rPr>
          <w:rFonts w:cs="Times New Roman"/>
        </w:rPr>
      </w:pPr>
      <w:r w:rsidRPr="00850AA5">
        <w:rPr>
          <w:rFonts w:cs="Times New Roman"/>
        </w:rPr>
        <w:t>PySide-1.2.1\sources\shiboken\ApiExtractor\CMakeLists.txt</w:t>
      </w: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add_definitions(-DRXX_ALLOCATOR_INIT_0)</w:t>
            </w:r>
          </w:p>
          <w:p w:rsidR="00850AA5" w:rsidRPr="00850AA5" w:rsidRDefault="00850AA5" w:rsidP="00850AA5">
            <w:pPr>
              <w:rPr>
                <w:rFonts w:cs="Times New Roman"/>
              </w:rPr>
            </w:pPr>
          </w:p>
          <w:p w:rsidR="00850AA5" w:rsidRDefault="00850AA5" w:rsidP="00850AA5">
            <w:pPr>
              <w:rPr>
                <w:rFonts w:cs="Times New Roman"/>
              </w:rPr>
            </w:pPr>
            <w:r w:rsidRPr="00850AA5">
              <w:rPr>
                <w:rFonts w:cs="Times New Roman"/>
              </w:rPr>
              <w:t>set(apiextractor_SRC</w:t>
            </w:r>
          </w:p>
        </w:tc>
      </w:tr>
    </w:tbl>
    <w:p w:rsidR="00850AA5" w:rsidRDefault="00850AA5" w:rsidP="00850AA5">
      <w:pPr>
        <w:rPr>
          <w:rFonts w:cs="Times New Roman"/>
        </w:rPr>
      </w:pPr>
    </w:p>
    <w:tbl>
      <w:tblPr>
        <w:tblStyle w:val="TableGrid"/>
        <w:tblW w:w="0" w:type="auto"/>
        <w:tblLook w:val="04A0"/>
      </w:tblPr>
      <w:tblGrid>
        <w:gridCol w:w="9576"/>
      </w:tblGrid>
      <w:tr w:rsidR="00850AA5" w:rsidTr="00850AA5">
        <w:tc>
          <w:tcPr>
            <w:tcW w:w="9576" w:type="dxa"/>
          </w:tcPr>
          <w:p w:rsidR="00850AA5" w:rsidRPr="00850AA5" w:rsidRDefault="00850AA5" w:rsidP="00850AA5">
            <w:pPr>
              <w:rPr>
                <w:rFonts w:cs="Times New Roman"/>
              </w:rPr>
            </w:pPr>
            <w:r w:rsidRPr="00850AA5">
              <w:rPr>
                <w:rFonts w:cs="Times New Roman"/>
              </w:rPr>
              <w:t>add_definitions(-DRXX_ALLOCATOR_INIT_0)</w:t>
            </w:r>
          </w:p>
          <w:p w:rsidR="00850AA5" w:rsidRPr="000213C0" w:rsidRDefault="00850AA5" w:rsidP="00850AA5">
            <w:pPr>
              <w:rPr>
                <w:rFonts w:cs="Times New Roman"/>
                <w:b/>
                <w:color w:val="FF0000"/>
              </w:rPr>
            </w:pPr>
            <w:r w:rsidRPr="000213C0">
              <w:rPr>
                <w:rFonts w:cs="Times New Roman"/>
                <w:b/>
                <w:color w:val="FF0000"/>
              </w:rPr>
              <w:t>add_definitions(-DQT_NAMESPACE=$ENV{QT_NAMESPACE})</w:t>
            </w:r>
          </w:p>
          <w:p w:rsidR="00850AA5" w:rsidRDefault="00850AA5" w:rsidP="00850AA5">
            <w:pPr>
              <w:rPr>
                <w:rFonts w:cs="Times New Roman"/>
              </w:rPr>
            </w:pPr>
            <w:r w:rsidRPr="00850AA5">
              <w:rPr>
                <w:rFonts w:cs="Times New Roman"/>
              </w:rPr>
              <w:t>set(apiextractor_SRC</w:t>
            </w:r>
          </w:p>
        </w:tc>
      </w:tr>
    </w:tbl>
    <w:p w:rsidR="00850AA5" w:rsidRDefault="00850AA5" w:rsidP="00850AA5">
      <w:pPr>
        <w:rPr>
          <w:rFonts w:cs="Times New Roman"/>
        </w:rPr>
      </w:pPr>
    </w:p>
    <w:p w:rsidR="00850AA5" w:rsidRDefault="000973E9" w:rsidP="000973E9">
      <w:pPr>
        <w:pStyle w:val="ListParagraph"/>
        <w:numPr>
          <w:ilvl w:val="0"/>
          <w:numId w:val="10"/>
        </w:numPr>
        <w:rPr>
          <w:rFonts w:cs="Times New Roman"/>
        </w:rPr>
      </w:pPr>
      <w:r w:rsidRPr="000973E9">
        <w:rPr>
          <w:rFonts w:cs="Times New Roman"/>
        </w:rPr>
        <w:t>PySide-1.2.1\sources\shiboken\ApiExtractor\docparser.h</w:t>
      </w: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"abstractmetalang.h"</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lastRenderedPageBreak/>
              <w:t>class QDomDocument;</w:t>
            </w:r>
          </w:p>
          <w:p w:rsidR="000973E9" w:rsidRPr="000973E9" w:rsidRDefault="000973E9" w:rsidP="000973E9">
            <w:pPr>
              <w:rPr>
                <w:rFonts w:cs="Times New Roman"/>
              </w:rPr>
            </w:pPr>
            <w:r w:rsidRPr="000973E9">
              <w:rPr>
                <w:rFonts w:cs="Times New Roman"/>
              </w:rPr>
              <w:t>class QDomNode;</w:t>
            </w:r>
          </w:p>
          <w:p w:rsidR="000973E9" w:rsidRPr="000973E9" w:rsidRDefault="000973E9" w:rsidP="000973E9">
            <w:pPr>
              <w:rPr>
                <w:rFonts w:cs="Times New Roman"/>
              </w:rPr>
            </w:pPr>
            <w:r w:rsidRPr="000973E9">
              <w:rPr>
                <w:rFonts w:cs="Times New Roman"/>
              </w:rPr>
              <w:t>class QXmlQuery;</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DocParser</w:t>
            </w:r>
          </w:p>
          <w:p w:rsidR="000973E9" w:rsidRDefault="000973E9" w:rsidP="000973E9">
            <w:pPr>
              <w:rPr>
                <w:rFonts w:cs="Times New Roman"/>
              </w:rPr>
            </w:pPr>
            <w:r w:rsidRPr="000973E9">
              <w:rPr>
                <w:rFonts w:cs="Times New Roman"/>
              </w:rPr>
              <w:t>{</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"abstractmetalang.h"</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QT_BEGIN_NAMESPACE</w:t>
            </w:r>
          </w:p>
          <w:p w:rsidR="000973E9" w:rsidRPr="000973E9" w:rsidRDefault="000973E9" w:rsidP="000973E9">
            <w:pPr>
              <w:rPr>
                <w:rFonts w:cs="Times New Roman"/>
              </w:rPr>
            </w:pPr>
            <w:r w:rsidRPr="000973E9">
              <w:rPr>
                <w:rFonts w:cs="Times New Roman"/>
              </w:rPr>
              <w:t>class QDomDocument;</w:t>
            </w:r>
          </w:p>
          <w:p w:rsidR="000973E9" w:rsidRPr="000973E9" w:rsidRDefault="000973E9" w:rsidP="000973E9">
            <w:pPr>
              <w:rPr>
                <w:rFonts w:cs="Times New Roman"/>
              </w:rPr>
            </w:pPr>
            <w:r w:rsidRPr="000973E9">
              <w:rPr>
                <w:rFonts w:cs="Times New Roman"/>
              </w:rPr>
              <w:t>class QDomNode;</w:t>
            </w:r>
          </w:p>
          <w:p w:rsidR="000973E9" w:rsidRPr="000973E9" w:rsidRDefault="000973E9" w:rsidP="000973E9">
            <w:pPr>
              <w:rPr>
                <w:rFonts w:cs="Times New Roman"/>
              </w:rPr>
            </w:pPr>
            <w:r w:rsidRPr="000973E9">
              <w:rPr>
                <w:rFonts w:cs="Times New Roman"/>
              </w:rPr>
              <w:t>class QXmlQuery;</w:t>
            </w:r>
          </w:p>
          <w:p w:rsidR="000973E9" w:rsidRPr="000973E9" w:rsidRDefault="000973E9" w:rsidP="000973E9">
            <w:pPr>
              <w:rPr>
                <w:rFonts w:cs="Times New Roman"/>
              </w:rPr>
            </w:pPr>
            <w:r w:rsidRPr="000973E9">
              <w:rPr>
                <w:rFonts w:cs="Times New Roman"/>
              </w:rPr>
              <w:t>QT_END_NAMESPACE</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DocParser</w:t>
            </w:r>
          </w:p>
          <w:p w:rsidR="000973E9" w:rsidRDefault="000973E9" w:rsidP="000973E9">
            <w:pPr>
              <w:rPr>
                <w:rFonts w:cs="Times New Roman"/>
              </w:rPr>
            </w:pPr>
            <w:r w:rsidRPr="000973E9">
              <w:rPr>
                <w:rFonts w:cs="Times New Roman"/>
              </w:rPr>
              <w:t>{</w:t>
            </w:r>
          </w:p>
        </w:tc>
      </w:tr>
    </w:tbl>
    <w:p w:rsidR="000973E9" w:rsidRDefault="000973E9" w:rsidP="000973E9">
      <w:pPr>
        <w:rPr>
          <w:rFonts w:cs="Times New Roman"/>
        </w:rPr>
      </w:pPr>
    </w:p>
    <w:p w:rsidR="000973E9" w:rsidRPr="000973E9" w:rsidRDefault="000973E9" w:rsidP="000973E9">
      <w:pPr>
        <w:pStyle w:val="ListParagraph"/>
        <w:numPr>
          <w:ilvl w:val="0"/>
          <w:numId w:val="10"/>
        </w:numPr>
        <w:rPr>
          <w:rFonts w:cs="Times New Roman"/>
        </w:rPr>
      </w:pPr>
      <w:r w:rsidRPr="000973E9">
        <w:rPr>
          <w:rFonts w:cs="Times New Roman"/>
        </w:rPr>
        <w:t>R:\PySide-1.2.1\sources\shiboken\ApiExtractor\include.h</w:t>
      </w: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&lt;QList&gt;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QTextStream;</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Include</w:t>
            </w:r>
          </w:p>
          <w:p w:rsidR="000973E9" w:rsidRDefault="000973E9" w:rsidP="000973E9">
            <w:pPr>
              <w:rPr>
                <w:rFonts w:cs="Times New Roman"/>
              </w:rPr>
            </w:pPr>
            <w:r w:rsidRPr="000973E9">
              <w:rPr>
                <w:rFonts w:cs="Times New Roman"/>
              </w:rPr>
              <w:t>{</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&lt;QList&gt;</w:t>
            </w:r>
          </w:p>
          <w:p w:rsidR="000973E9" w:rsidRPr="000973E9" w:rsidRDefault="000973E9" w:rsidP="000973E9">
            <w:pPr>
              <w:rPr>
                <w:rFonts w:cs="Times New Roman"/>
              </w:rPr>
            </w:pPr>
            <w:r w:rsidRPr="000973E9">
              <w:rPr>
                <w:rFonts w:cs="Times New Roman"/>
              </w:rPr>
              <w:t>QT_BEGIN_NAMESPACE</w:t>
            </w:r>
          </w:p>
          <w:p w:rsidR="000973E9" w:rsidRPr="000973E9" w:rsidRDefault="000973E9" w:rsidP="000973E9">
            <w:pPr>
              <w:rPr>
                <w:rFonts w:cs="Times New Roman"/>
              </w:rPr>
            </w:pPr>
            <w:r w:rsidRPr="000973E9">
              <w:rPr>
                <w:rFonts w:cs="Times New Roman"/>
              </w:rPr>
              <w:t>class QTextStream;</w:t>
            </w:r>
          </w:p>
          <w:p w:rsidR="000973E9" w:rsidRPr="000973E9" w:rsidRDefault="000973E9" w:rsidP="000973E9">
            <w:pPr>
              <w:rPr>
                <w:rFonts w:cs="Times New Roman"/>
              </w:rPr>
            </w:pPr>
            <w:r w:rsidRPr="000973E9">
              <w:rPr>
                <w:rFonts w:cs="Times New Roman"/>
              </w:rPr>
              <w:t>QT_END_NAMESPACE</w:t>
            </w:r>
          </w:p>
          <w:p w:rsidR="000973E9" w:rsidRPr="000973E9" w:rsidRDefault="000973E9" w:rsidP="000973E9">
            <w:pPr>
              <w:rPr>
                <w:rFonts w:cs="Times New Roman"/>
              </w:rPr>
            </w:pPr>
            <w:r w:rsidRPr="000973E9">
              <w:rPr>
                <w:rFonts w:cs="Times New Roman"/>
              </w:rPr>
              <w:t>class Include</w:t>
            </w:r>
          </w:p>
          <w:p w:rsidR="000973E9" w:rsidRDefault="000973E9" w:rsidP="000973E9">
            <w:pPr>
              <w:rPr>
                <w:rFonts w:cs="Times New Roman"/>
              </w:rPr>
            </w:pPr>
            <w:r w:rsidRPr="000973E9">
              <w:rPr>
                <w:rFonts w:cs="Times New Roman"/>
              </w:rPr>
              <w:t>{</w:t>
            </w:r>
          </w:p>
        </w:tc>
      </w:tr>
    </w:tbl>
    <w:p w:rsidR="000973E9" w:rsidRDefault="000973E9" w:rsidP="000973E9">
      <w:pPr>
        <w:rPr>
          <w:rFonts w:cs="Times New Roman"/>
        </w:rPr>
      </w:pPr>
    </w:p>
    <w:p w:rsidR="000973E9" w:rsidRPr="003401B8" w:rsidRDefault="000973E9" w:rsidP="000973E9">
      <w:pPr>
        <w:pStyle w:val="ListParagraph"/>
        <w:numPr>
          <w:ilvl w:val="0"/>
          <w:numId w:val="10"/>
        </w:numPr>
        <w:rPr>
          <w:rFonts w:cs="Times New Roman"/>
          <w:color w:val="FF0000"/>
        </w:rPr>
      </w:pPr>
      <w:r w:rsidRPr="003401B8">
        <w:rPr>
          <w:rFonts w:cs="Times New Roman"/>
          <w:color w:val="FF0000"/>
        </w:rPr>
        <w:t>R:\PySide-1.2.1\sources\shiboken\ApiExtractor\reporthandler.h</w:t>
      </w:r>
      <w:del w:id="8" w:author="HELLO" w:date="2013-12-29T23:09:00Z">
        <w:r w:rsidR="003401B8" w:rsidDel="00520B7B">
          <w:rPr>
            <w:rFonts w:cs="Times New Roman"/>
            <w:color w:val="FF0000"/>
          </w:rPr>
          <w:delText xml:space="preserve"> (đã sửa)</w:delText>
        </w:r>
      </w:del>
      <w:ins w:id="9" w:author="HELLO" w:date="2013-12-29T23:10:00Z">
        <w:r w:rsidR="009140C3">
          <w:rPr>
            <w:rFonts w:cs="Times New Roman"/>
            <w:color w:val="FF0000"/>
          </w:rPr>
          <w:t xml:space="preserve"> </w:t>
        </w:r>
      </w:ins>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#ifndef REPORTHANDLER_H</w:t>
            </w:r>
          </w:p>
          <w:p w:rsidR="000973E9" w:rsidRPr="000973E9" w:rsidRDefault="000973E9" w:rsidP="000973E9">
            <w:pPr>
              <w:rPr>
                <w:rFonts w:cs="Times New Roman"/>
              </w:rPr>
            </w:pPr>
            <w:r w:rsidRPr="000973E9">
              <w:rPr>
                <w:rFonts w:cs="Times New Roman"/>
              </w:rPr>
              <w:t>#define REPORTHANDLER_H</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QString;</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ReportHandler</w:t>
            </w:r>
          </w:p>
          <w:p w:rsidR="000973E9" w:rsidRPr="000973E9" w:rsidRDefault="000973E9" w:rsidP="000973E9">
            <w:pPr>
              <w:rPr>
                <w:rFonts w:cs="Times New Roman"/>
              </w:rPr>
            </w:pPr>
            <w:r w:rsidRPr="000973E9">
              <w:rPr>
                <w:rFonts w:cs="Times New Roman"/>
              </w:rPr>
              <w:t>{</w:t>
            </w:r>
          </w:p>
          <w:p w:rsidR="000973E9" w:rsidRPr="000973E9" w:rsidRDefault="000973E9" w:rsidP="000973E9">
            <w:pPr>
              <w:rPr>
                <w:rFonts w:cs="Times New Roman"/>
              </w:rPr>
            </w:pPr>
            <w:r w:rsidRPr="000973E9">
              <w:rPr>
                <w:rFonts w:cs="Times New Roman"/>
              </w:rPr>
              <w:lastRenderedPageBreak/>
              <w:t>public:</w:t>
            </w:r>
          </w:p>
          <w:p w:rsidR="000973E9" w:rsidRPr="000973E9" w:rsidRDefault="000973E9" w:rsidP="000973E9">
            <w:pPr>
              <w:rPr>
                <w:rFonts w:cs="Times New Roman"/>
              </w:rPr>
            </w:pPr>
            <w:r w:rsidRPr="000973E9">
              <w:rPr>
                <w:rFonts w:cs="Times New Roman"/>
              </w:rPr>
              <w:t xml:space="preserve">    enum DebugLevel { NoDebug, SparseDebug, MediumDebug, FullDebug };</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setContext(const QString &amp;context);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DebugLevel debugLevel();</w:t>
            </w:r>
          </w:p>
          <w:p w:rsidR="000973E9" w:rsidRPr="000973E9" w:rsidRDefault="000973E9" w:rsidP="000973E9">
            <w:pPr>
              <w:rPr>
                <w:rFonts w:cs="Times New Roman"/>
              </w:rPr>
            </w:pPr>
            <w:r w:rsidRPr="000973E9">
              <w:rPr>
                <w:rFonts w:cs="Times New Roman"/>
              </w:rPr>
              <w:t xml:space="preserve">    static void setDebugLevel(DebugLevel level);</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int warningCount();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int suppressedCount();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warning(const QString &amp;str);</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template &lt;typename T&gt;</w:t>
            </w:r>
          </w:p>
          <w:p w:rsidR="000973E9" w:rsidRPr="000973E9" w:rsidRDefault="000973E9" w:rsidP="000973E9">
            <w:pPr>
              <w:rPr>
                <w:rFonts w:cs="Times New Roman"/>
              </w:rPr>
            </w:pPr>
            <w:r w:rsidRPr="000973E9">
              <w:rPr>
                <w:rFonts w:cs="Times New Roman"/>
              </w:rPr>
              <w:t xml:space="preserve">    static void setProgressReference(T collection)</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setProgressReference(collection.count());</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setProgressReference(int max);</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progress(const QString &amp;str, ...);</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debugSparse(const QString &amp;str)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debug(SparseDebug, 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static void debugMedium(const QString &amp;str)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debug(MediumDebug, 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static void debugFull(const QString &amp;str)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debug(FullDebug, 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static void debug(DebugLevel level, const QString &amp;str);</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bool isSilent();</w:t>
            </w:r>
          </w:p>
          <w:p w:rsidR="000973E9" w:rsidRPr="000973E9" w:rsidRDefault="000973E9" w:rsidP="000973E9">
            <w:pPr>
              <w:rPr>
                <w:rFonts w:cs="Times New Roman"/>
              </w:rPr>
            </w:pPr>
            <w:r w:rsidRPr="000973E9">
              <w:rPr>
                <w:rFonts w:cs="Times New Roman"/>
              </w:rPr>
              <w:t xml:space="preserve">    static void setSilent(bool silent);</w:t>
            </w:r>
          </w:p>
          <w:p w:rsidR="000973E9" w:rsidRPr="000973E9" w:rsidRDefault="000973E9" w:rsidP="000973E9">
            <w:pPr>
              <w:rPr>
                <w:rFonts w:cs="Times New Roman"/>
              </w:rPr>
            </w:pPr>
            <w:r w:rsidRPr="000973E9">
              <w:rPr>
                <w:rFonts w:cs="Times New Roman"/>
              </w:rPr>
              <w:t xml:space="preserve">    static void flush();</w:t>
            </w:r>
          </w:p>
          <w:p w:rsidR="000973E9" w:rsidRPr="000973E9" w:rsidRDefault="000973E9" w:rsidP="000973E9">
            <w:pPr>
              <w:rPr>
                <w:rFonts w:cs="Times New Roman"/>
              </w:rPr>
            </w:pPr>
            <w:r w:rsidRPr="000973E9">
              <w:rPr>
                <w:rFonts w:cs="Times New Roman"/>
              </w:rPr>
              <w:t>};</w:t>
            </w:r>
          </w:p>
          <w:p w:rsidR="000973E9" w:rsidRPr="000973E9" w:rsidRDefault="000973E9" w:rsidP="000973E9">
            <w:pPr>
              <w:rPr>
                <w:rFonts w:cs="Times New Roman"/>
              </w:rPr>
            </w:pPr>
          </w:p>
          <w:p w:rsidR="000973E9" w:rsidRDefault="000973E9" w:rsidP="000973E9">
            <w:pPr>
              <w:rPr>
                <w:rFonts w:cs="Times New Roman"/>
              </w:rPr>
            </w:pPr>
            <w:r w:rsidRPr="000973E9">
              <w:rPr>
                <w:rFonts w:cs="Times New Roman"/>
              </w:rPr>
              <w:t>#endif // REPORTHANDLER_H</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lastRenderedPageBreak/>
              <w:t>#ifndef REPORTHANDLER_H</w:t>
            </w:r>
          </w:p>
          <w:p w:rsidR="000973E9" w:rsidRPr="000973E9" w:rsidRDefault="000973E9" w:rsidP="000973E9">
            <w:pPr>
              <w:rPr>
                <w:rFonts w:cs="Times New Roman"/>
              </w:rPr>
            </w:pPr>
            <w:r w:rsidRPr="000973E9">
              <w:rPr>
                <w:rFonts w:cs="Times New Roman"/>
              </w:rPr>
              <w:t>#define REPORTHANDLER_H</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namespace QT {</w:t>
            </w:r>
          </w:p>
          <w:p w:rsidR="000973E9" w:rsidRPr="000973E9" w:rsidRDefault="000973E9" w:rsidP="000973E9">
            <w:pPr>
              <w:rPr>
                <w:rFonts w:cs="Times New Roman"/>
              </w:rPr>
            </w:pPr>
            <w:r w:rsidRPr="000973E9">
              <w:rPr>
                <w:rFonts w:cs="Times New Roman"/>
              </w:rPr>
              <w:t xml:space="preserve">    class QString;</w:t>
            </w:r>
          </w:p>
          <w:p w:rsidR="000973E9" w:rsidRPr="000973E9" w:rsidRDefault="000973E9" w:rsidP="000973E9">
            <w:pPr>
              <w:rPr>
                <w:rFonts w:cs="Times New Roman"/>
              </w:rPr>
            </w:pPr>
            <w:r w:rsidRPr="000973E9">
              <w:rPr>
                <w:rFonts w:cs="Times New Roman"/>
              </w:rPr>
              <w: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ReportHandler</w:t>
            </w:r>
          </w:p>
          <w:p w:rsidR="000973E9" w:rsidRPr="000973E9" w:rsidRDefault="000973E9" w:rsidP="000973E9">
            <w:pPr>
              <w:rPr>
                <w:rFonts w:cs="Times New Roman"/>
              </w:rPr>
            </w:pPr>
            <w:r w:rsidRPr="000973E9">
              <w:rPr>
                <w:rFonts w:cs="Times New Roman"/>
              </w:rPr>
              <w:t>{</w:t>
            </w:r>
          </w:p>
          <w:p w:rsidR="000973E9" w:rsidRPr="000973E9" w:rsidRDefault="000973E9" w:rsidP="000973E9">
            <w:pPr>
              <w:rPr>
                <w:rFonts w:cs="Times New Roman"/>
              </w:rPr>
            </w:pPr>
            <w:r w:rsidRPr="000973E9">
              <w:rPr>
                <w:rFonts w:cs="Times New Roman"/>
              </w:rPr>
              <w:t>public:</w:t>
            </w:r>
          </w:p>
          <w:p w:rsidR="000973E9" w:rsidRPr="000973E9" w:rsidRDefault="000973E9" w:rsidP="000973E9">
            <w:pPr>
              <w:rPr>
                <w:rFonts w:cs="Times New Roman"/>
              </w:rPr>
            </w:pPr>
            <w:r w:rsidRPr="000973E9">
              <w:rPr>
                <w:rFonts w:cs="Times New Roman"/>
              </w:rPr>
              <w:t xml:space="preserve">    enum DebugLevel { NoDebug, SparseDebug, MediumDebug, FullDebug };</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setContext(const QT::QString &amp;context);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DebugLevel debugLevel();</w:t>
            </w:r>
          </w:p>
          <w:p w:rsidR="000973E9" w:rsidRPr="000973E9" w:rsidRDefault="000973E9" w:rsidP="000973E9">
            <w:pPr>
              <w:rPr>
                <w:rFonts w:cs="Times New Roman"/>
              </w:rPr>
            </w:pPr>
            <w:r w:rsidRPr="000973E9">
              <w:rPr>
                <w:rFonts w:cs="Times New Roman"/>
              </w:rPr>
              <w:t xml:space="preserve">    static void setDebugLevel(DebugLevel level);</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int warningCount();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int suppressedCount();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warning(const QT::QString &amp;str);</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template &lt;typename T&gt;</w:t>
            </w:r>
          </w:p>
          <w:p w:rsidR="000973E9" w:rsidRPr="000973E9" w:rsidRDefault="000973E9" w:rsidP="000973E9">
            <w:pPr>
              <w:rPr>
                <w:rFonts w:cs="Times New Roman"/>
              </w:rPr>
            </w:pPr>
            <w:r w:rsidRPr="000973E9">
              <w:rPr>
                <w:rFonts w:cs="Times New Roman"/>
              </w:rPr>
              <w:t xml:space="preserve">    static void setProgressReference(T collection)</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setProgressReference(collection.count());</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setProgressReference(int max);</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progress(const QT::QString &amp;str, ...);</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void debugSparse(const QT::QString &amp;str)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debug(SparseDebug, 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static void debugMedium(const QT::QString &amp;str)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debug(MediumDebug, 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static void debugFull(const QT::QString &amp;str)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debug(FullDebug, str);</w:t>
            </w:r>
          </w:p>
          <w:p w:rsidR="000973E9" w:rsidRPr="000973E9" w:rsidRDefault="000973E9" w:rsidP="000973E9">
            <w:pPr>
              <w:rPr>
                <w:rFonts w:cs="Times New Roman"/>
              </w:rPr>
            </w:pPr>
            <w:r w:rsidRPr="000973E9">
              <w:rPr>
                <w:rFonts w:cs="Times New Roman"/>
              </w:rPr>
              <w:t xml:space="preserve">    }</w:t>
            </w:r>
          </w:p>
          <w:p w:rsidR="000973E9" w:rsidRPr="000973E9" w:rsidRDefault="000973E9" w:rsidP="000973E9">
            <w:pPr>
              <w:rPr>
                <w:rFonts w:cs="Times New Roman"/>
              </w:rPr>
            </w:pPr>
            <w:r w:rsidRPr="000973E9">
              <w:rPr>
                <w:rFonts w:cs="Times New Roman"/>
              </w:rPr>
              <w:t xml:space="preserve">    static void debug(DebugLevel level, const QT::QString &amp;str);</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 xml:space="preserve">    static bool isSilent();</w:t>
            </w:r>
          </w:p>
          <w:p w:rsidR="000973E9" w:rsidRPr="000973E9" w:rsidRDefault="000973E9" w:rsidP="000973E9">
            <w:pPr>
              <w:rPr>
                <w:rFonts w:cs="Times New Roman"/>
              </w:rPr>
            </w:pPr>
            <w:r w:rsidRPr="000973E9">
              <w:rPr>
                <w:rFonts w:cs="Times New Roman"/>
              </w:rPr>
              <w:t xml:space="preserve">    static void setSilent(bool silent);</w:t>
            </w:r>
          </w:p>
          <w:p w:rsidR="000973E9" w:rsidRPr="000973E9" w:rsidRDefault="000973E9" w:rsidP="000973E9">
            <w:pPr>
              <w:rPr>
                <w:rFonts w:cs="Times New Roman"/>
              </w:rPr>
            </w:pPr>
            <w:r w:rsidRPr="000973E9">
              <w:rPr>
                <w:rFonts w:cs="Times New Roman"/>
              </w:rPr>
              <w:t xml:space="preserve">    static void flush();</w:t>
            </w:r>
          </w:p>
          <w:p w:rsidR="000973E9" w:rsidRPr="000973E9" w:rsidRDefault="000973E9" w:rsidP="000973E9">
            <w:pPr>
              <w:rPr>
                <w:rFonts w:cs="Times New Roman"/>
              </w:rPr>
            </w:pPr>
            <w:r w:rsidRPr="000973E9">
              <w:rPr>
                <w:rFonts w:cs="Times New Roman"/>
              </w:rPr>
              <w:t>};</w:t>
            </w:r>
          </w:p>
          <w:p w:rsidR="000973E9" w:rsidRPr="000973E9" w:rsidRDefault="000973E9" w:rsidP="000973E9">
            <w:pPr>
              <w:rPr>
                <w:rFonts w:cs="Times New Roman"/>
              </w:rPr>
            </w:pPr>
          </w:p>
          <w:p w:rsidR="000973E9" w:rsidRDefault="000973E9" w:rsidP="000973E9">
            <w:pPr>
              <w:rPr>
                <w:rFonts w:cs="Times New Roman"/>
              </w:rPr>
            </w:pPr>
            <w:r w:rsidRPr="000973E9">
              <w:rPr>
                <w:rFonts w:cs="Times New Roman"/>
              </w:rPr>
              <w:t>#endif // REPORTHANDLER_H</w:t>
            </w:r>
          </w:p>
        </w:tc>
      </w:tr>
    </w:tbl>
    <w:p w:rsidR="000973E9" w:rsidRDefault="000973E9" w:rsidP="000973E9">
      <w:pPr>
        <w:rPr>
          <w:rFonts w:cs="Times New Roman"/>
        </w:rPr>
      </w:pPr>
    </w:p>
    <w:p w:rsidR="000973E9" w:rsidRDefault="000973E9" w:rsidP="000973E9">
      <w:pPr>
        <w:pStyle w:val="ListParagraph"/>
        <w:numPr>
          <w:ilvl w:val="0"/>
          <w:numId w:val="10"/>
        </w:numPr>
        <w:rPr>
          <w:rFonts w:cs="Times New Roman"/>
        </w:rPr>
      </w:pPr>
      <w:r w:rsidRPr="000973E9">
        <w:rPr>
          <w:rFonts w:cs="Times New Roman"/>
        </w:rPr>
        <w:t>R:\PySide-1.2.1\sources\shiboken\ApiExtractor\typesystem.h</w:t>
      </w: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class AbstractMetaType;</w:t>
            </w:r>
          </w:p>
          <w:p w:rsidR="000973E9" w:rsidRPr="000973E9" w:rsidRDefault="000973E9" w:rsidP="000973E9">
            <w:pPr>
              <w:rPr>
                <w:rFonts w:cs="Times New Roman"/>
              </w:rPr>
            </w:pPr>
            <w:r w:rsidRPr="000973E9">
              <w:rPr>
                <w:rFonts w:cs="Times New Roman"/>
              </w:rPr>
              <w:t>class QTextStream;</w:t>
            </w:r>
          </w:p>
          <w:p w:rsidR="000973E9" w:rsidRPr="000973E9" w:rsidRDefault="000973E9" w:rsidP="000973E9">
            <w:pPr>
              <w:rPr>
                <w:rFonts w:cs="Times New Roman"/>
              </w:rPr>
            </w:pPr>
          </w:p>
          <w:p w:rsidR="000973E9" w:rsidRDefault="000973E9" w:rsidP="000973E9">
            <w:pPr>
              <w:rPr>
                <w:rFonts w:cs="Times New Roman"/>
              </w:rPr>
            </w:pPr>
            <w:r w:rsidRPr="000973E9">
              <w:rPr>
                <w:rFonts w:cs="Times New Roman"/>
              </w:rPr>
              <w:t>class EnumTypeEntry;</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class AbstractMetaType;</w:t>
            </w:r>
          </w:p>
          <w:p w:rsidR="000973E9" w:rsidRPr="000973E9" w:rsidRDefault="000973E9" w:rsidP="000973E9">
            <w:pPr>
              <w:rPr>
                <w:rFonts w:cs="Times New Roman"/>
              </w:rPr>
            </w:pPr>
            <w:r w:rsidRPr="000973E9">
              <w:rPr>
                <w:rFonts w:cs="Times New Roman"/>
              </w:rPr>
              <w:t>QT_BEGIN_NAMESPACE</w:t>
            </w:r>
          </w:p>
          <w:p w:rsidR="000973E9" w:rsidRPr="000973E9" w:rsidRDefault="000973E9" w:rsidP="000973E9">
            <w:pPr>
              <w:rPr>
                <w:rFonts w:cs="Times New Roman"/>
              </w:rPr>
            </w:pPr>
            <w:r w:rsidRPr="000973E9">
              <w:rPr>
                <w:rFonts w:cs="Times New Roman"/>
              </w:rPr>
              <w:t>class QTextStream;</w:t>
            </w:r>
          </w:p>
          <w:p w:rsidR="000973E9" w:rsidRPr="000973E9" w:rsidRDefault="000973E9" w:rsidP="000973E9">
            <w:pPr>
              <w:rPr>
                <w:rFonts w:cs="Times New Roman"/>
              </w:rPr>
            </w:pPr>
            <w:r w:rsidRPr="000973E9">
              <w:rPr>
                <w:rFonts w:cs="Times New Roman"/>
              </w:rPr>
              <w:t>QT_END_NAMESPACE</w:t>
            </w:r>
          </w:p>
          <w:p w:rsidR="000973E9" w:rsidRDefault="000973E9" w:rsidP="000973E9">
            <w:pPr>
              <w:rPr>
                <w:rFonts w:cs="Times New Roman"/>
              </w:rPr>
            </w:pPr>
            <w:r w:rsidRPr="000973E9">
              <w:rPr>
                <w:rFonts w:cs="Times New Roman"/>
              </w:rPr>
              <w:t>class EnumTypeEntry;</w:t>
            </w:r>
          </w:p>
        </w:tc>
      </w:tr>
    </w:tbl>
    <w:p w:rsidR="000973E9" w:rsidRDefault="000973E9" w:rsidP="000973E9">
      <w:pPr>
        <w:rPr>
          <w:rFonts w:cs="Times New Roman"/>
        </w:rPr>
      </w:pPr>
    </w:p>
    <w:p w:rsidR="000973E9" w:rsidRDefault="000973E9" w:rsidP="000973E9">
      <w:pPr>
        <w:pStyle w:val="ListParagraph"/>
        <w:numPr>
          <w:ilvl w:val="0"/>
          <w:numId w:val="10"/>
        </w:numPr>
        <w:rPr>
          <w:rFonts w:cs="Times New Roman"/>
        </w:rPr>
      </w:pPr>
      <w:r w:rsidRPr="000973E9">
        <w:rPr>
          <w:rFonts w:cs="Times New Roman"/>
        </w:rPr>
        <w:t>R:\PySide-1.2.1\sources\shiboken\generator\qtdoc\qtdocgenerator.h</w:t>
      </w: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"docparser.h"</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QtDocParser;</w:t>
            </w:r>
          </w:p>
          <w:p w:rsidR="000973E9" w:rsidRPr="000973E9" w:rsidRDefault="000973E9" w:rsidP="000973E9">
            <w:pPr>
              <w:rPr>
                <w:rFonts w:cs="Times New Roman"/>
              </w:rPr>
            </w:pPr>
            <w:r w:rsidRPr="000973E9">
              <w:rPr>
                <w:rFonts w:cs="Times New Roman"/>
              </w:rPr>
              <w:t>class AbstractMetaFunction;</w:t>
            </w:r>
          </w:p>
          <w:p w:rsidR="000973E9" w:rsidRPr="000973E9" w:rsidRDefault="000973E9" w:rsidP="000973E9">
            <w:pPr>
              <w:rPr>
                <w:rFonts w:cs="Times New Roman"/>
              </w:rPr>
            </w:pPr>
            <w:r w:rsidRPr="000973E9">
              <w:rPr>
                <w:rFonts w:cs="Times New Roman"/>
              </w:rPr>
              <w:t>class AbstractMetaClass;</w:t>
            </w:r>
          </w:p>
          <w:p w:rsidR="000973E9" w:rsidRPr="000973E9" w:rsidRDefault="000973E9" w:rsidP="000973E9">
            <w:pPr>
              <w:rPr>
                <w:rFonts w:cs="Times New Roman"/>
              </w:rPr>
            </w:pPr>
            <w:r w:rsidRPr="000973E9">
              <w:rPr>
                <w:rFonts w:cs="Times New Roman"/>
              </w:rPr>
              <w:t>class QXmlStreamReader;</w:t>
            </w:r>
          </w:p>
          <w:p w:rsidR="000973E9" w:rsidRPr="000973E9" w:rsidRDefault="000973E9" w:rsidP="000973E9">
            <w:pPr>
              <w:rPr>
                <w:rFonts w:cs="Times New Roman"/>
              </w:rPr>
            </w:pPr>
            <w:r w:rsidRPr="000973E9">
              <w:rPr>
                <w:rFonts w:cs="Times New Roman"/>
              </w:rPr>
              <w:t>class QtDocGenerator;</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QtXmlToSphinx</w:t>
            </w:r>
          </w:p>
          <w:p w:rsidR="000973E9" w:rsidRDefault="000973E9" w:rsidP="000973E9">
            <w:pPr>
              <w:rPr>
                <w:rFonts w:cs="Times New Roman"/>
              </w:rPr>
            </w:pPr>
            <w:r w:rsidRPr="000973E9">
              <w:rPr>
                <w:rFonts w:cs="Times New Roman"/>
              </w:rPr>
              <w:t>{</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"docparser.h"</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QT_BEGIN_NAMESPACE</w:t>
            </w:r>
          </w:p>
          <w:p w:rsidR="000973E9" w:rsidRPr="000973E9" w:rsidRDefault="000973E9" w:rsidP="000973E9">
            <w:pPr>
              <w:rPr>
                <w:rFonts w:cs="Times New Roman"/>
              </w:rPr>
            </w:pPr>
            <w:r w:rsidRPr="000973E9">
              <w:rPr>
                <w:rFonts w:cs="Times New Roman"/>
              </w:rPr>
              <w:t>class QtDocParser;</w:t>
            </w:r>
          </w:p>
          <w:p w:rsidR="000973E9" w:rsidRPr="000973E9" w:rsidRDefault="000973E9" w:rsidP="000973E9">
            <w:pPr>
              <w:rPr>
                <w:rFonts w:cs="Times New Roman"/>
              </w:rPr>
            </w:pPr>
            <w:r w:rsidRPr="000973E9">
              <w:rPr>
                <w:rFonts w:cs="Times New Roman"/>
              </w:rPr>
              <w:t>class QXmlStreamReader;</w:t>
            </w:r>
          </w:p>
          <w:p w:rsidR="000973E9" w:rsidRPr="000973E9" w:rsidRDefault="000973E9" w:rsidP="000973E9">
            <w:pPr>
              <w:rPr>
                <w:rFonts w:cs="Times New Roman"/>
              </w:rPr>
            </w:pPr>
            <w:r w:rsidRPr="000973E9">
              <w:rPr>
                <w:rFonts w:cs="Times New Roman"/>
              </w:rPr>
              <w:t>class QtDocGenerator;</w:t>
            </w:r>
          </w:p>
          <w:p w:rsidR="000973E9" w:rsidRPr="000973E9" w:rsidRDefault="000973E9" w:rsidP="000973E9">
            <w:pPr>
              <w:rPr>
                <w:rFonts w:cs="Times New Roman"/>
              </w:rPr>
            </w:pPr>
            <w:r w:rsidRPr="000973E9">
              <w:rPr>
                <w:rFonts w:cs="Times New Roman"/>
              </w:rPr>
              <w:t>QT_END_NAMESPACE</w:t>
            </w:r>
          </w:p>
          <w:p w:rsidR="000973E9" w:rsidRPr="000973E9" w:rsidRDefault="000973E9" w:rsidP="000973E9">
            <w:pPr>
              <w:rPr>
                <w:rFonts w:cs="Times New Roman"/>
              </w:rPr>
            </w:pPr>
            <w:r w:rsidRPr="000973E9">
              <w:rPr>
                <w:rFonts w:cs="Times New Roman"/>
              </w:rPr>
              <w:t>class AbstractMetaFunction;</w:t>
            </w:r>
          </w:p>
          <w:p w:rsidR="000973E9" w:rsidRPr="000973E9" w:rsidRDefault="000973E9" w:rsidP="000973E9">
            <w:pPr>
              <w:rPr>
                <w:rFonts w:cs="Times New Roman"/>
              </w:rPr>
            </w:pPr>
            <w:r w:rsidRPr="000973E9">
              <w:rPr>
                <w:rFonts w:cs="Times New Roman"/>
              </w:rPr>
              <w:t>class AbstractMetaClass;</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QtXmlToSphinx</w:t>
            </w:r>
          </w:p>
          <w:p w:rsidR="000973E9" w:rsidRDefault="000973E9" w:rsidP="000973E9">
            <w:pPr>
              <w:rPr>
                <w:rFonts w:cs="Times New Roman"/>
              </w:rPr>
            </w:pPr>
            <w:r w:rsidRPr="000973E9">
              <w:rPr>
                <w:rFonts w:cs="Times New Roman"/>
              </w:rPr>
              <w:t>{</w:t>
            </w:r>
          </w:p>
        </w:tc>
      </w:tr>
    </w:tbl>
    <w:p w:rsidR="000973E9" w:rsidRDefault="000973E9" w:rsidP="000973E9">
      <w:pPr>
        <w:rPr>
          <w:rFonts w:cs="Times New Roman"/>
        </w:rPr>
      </w:pPr>
    </w:p>
    <w:p w:rsidR="000973E9" w:rsidRDefault="000973E9" w:rsidP="000973E9">
      <w:pPr>
        <w:pStyle w:val="ListParagraph"/>
        <w:numPr>
          <w:ilvl w:val="0"/>
          <w:numId w:val="10"/>
        </w:numPr>
        <w:rPr>
          <w:rFonts w:cs="Times New Roman"/>
        </w:rPr>
      </w:pPr>
      <w:r w:rsidRPr="000973E9">
        <w:rPr>
          <w:rFonts w:cs="Times New Roman"/>
        </w:rPr>
        <w:t>R:\PySide-1.2.1\sources\shiboken\generator\generator.h</w:t>
      </w: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&lt;abstractmetalang.h&gt;</w:t>
            </w:r>
          </w:p>
          <w:p w:rsidR="000973E9" w:rsidRPr="000973E9" w:rsidRDefault="000973E9" w:rsidP="000973E9">
            <w:pPr>
              <w:rPr>
                <w:rFonts w:cs="Times New Roman"/>
              </w:rPr>
            </w:pPr>
          </w:p>
          <w:p w:rsidR="000973E9" w:rsidRPr="000973E9" w:rsidRDefault="000973E9" w:rsidP="000973E9">
            <w:pPr>
              <w:rPr>
                <w:rFonts w:cs="Times New Roman"/>
              </w:rPr>
            </w:pPr>
            <w:r w:rsidRPr="000973E9">
              <w:rPr>
                <w:rFonts w:cs="Times New Roman"/>
              </w:rPr>
              <w:t>class ApiExtractor;</w:t>
            </w:r>
          </w:p>
          <w:p w:rsidR="000973E9" w:rsidRPr="000973E9" w:rsidRDefault="000973E9" w:rsidP="000973E9">
            <w:pPr>
              <w:rPr>
                <w:rFonts w:cs="Times New Roman"/>
              </w:rPr>
            </w:pPr>
            <w:r w:rsidRPr="000973E9">
              <w:rPr>
                <w:rFonts w:cs="Times New Roman"/>
              </w:rPr>
              <w:t>class AbstractMetaBuilder;</w:t>
            </w:r>
          </w:p>
          <w:p w:rsidR="000973E9" w:rsidRPr="000973E9" w:rsidRDefault="000973E9" w:rsidP="000973E9">
            <w:pPr>
              <w:rPr>
                <w:rFonts w:cs="Times New Roman"/>
              </w:rPr>
            </w:pPr>
            <w:r w:rsidRPr="000973E9">
              <w:rPr>
                <w:rFonts w:cs="Times New Roman"/>
              </w:rPr>
              <w:t>class QFile;</w:t>
            </w:r>
          </w:p>
          <w:p w:rsidR="000973E9" w:rsidRPr="000973E9" w:rsidRDefault="000973E9" w:rsidP="000973E9">
            <w:pPr>
              <w:rPr>
                <w:rFonts w:cs="Times New Roman"/>
              </w:rPr>
            </w:pPr>
          </w:p>
          <w:p w:rsidR="000973E9" w:rsidRDefault="000973E9" w:rsidP="000973E9">
            <w:pPr>
              <w:rPr>
                <w:rFonts w:cs="Times New Roman"/>
              </w:rPr>
            </w:pPr>
            <w:r w:rsidRPr="000973E9">
              <w:rPr>
                <w:rFonts w:cs="Times New Roman"/>
              </w:rPr>
              <w:t>QTextStream&amp; formatCode(QTextStream &amp;s, const QString&amp; code, Indentor &amp;indentor);</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#include &lt;abstractmetalang.h&gt;</w:t>
            </w:r>
          </w:p>
          <w:p w:rsidR="000973E9" w:rsidRPr="000973E9" w:rsidRDefault="000973E9" w:rsidP="000973E9">
            <w:pPr>
              <w:rPr>
                <w:rFonts w:cs="Times New Roman"/>
              </w:rPr>
            </w:pPr>
            <w:r w:rsidRPr="000973E9">
              <w:rPr>
                <w:rFonts w:cs="Times New Roman"/>
              </w:rPr>
              <w:t>#include &lt;QtCore/qnamespace.h&gt;</w:t>
            </w:r>
          </w:p>
          <w:p w:rsidR="000973E9" w:rsidRPr="000973E9" w:rsidRDefault="000973E9" w:rsidP="000973E9">
            <w:pPr>
              <w:rPr>
                <w:rFonts w:cs="Times New Roman"/>
              </w:rPr>
            </w:pPr>
            <w:r w:rsidRPr="000973E9">
              <w:rPr>
                <w:rFonts w:cs="Times New Roman"/>
              </w:rPr>
              <w:t>class ApiExtractor;</w:t>
            </w:r>
          </w:p>
          <w:p w:rsidR="000973E9" w:rsidRPr="000973E9" w:rsidRDefault="000973E9" w:rsidP="000973E9">
            <w:pPr>
              <w:rPr>
                <w:rFonts w:cs="Times New Roman"/>
              </w:rPr>
            </w:pPr>
            <w:r w:rsidRPr="000973E9">
              <w:rPr>
                <w:rFonts w:cs="Times New Roman"/>
              </w:rPr>
              <w:t>class AbstractMetaBuilder;</w:t>
            </w:r>
          </w:p>
          <w:p w:rsidR="000973E9" w:rsidRPr="000973E9" w:rsidRDefault="000973E9" w:rsidP="000973E9">
            <w:pPr>
              <w:rPr>
                <w:rFonts w:cs="Times New Roman"/>
              </w:rPr>
            </w:pPr>
            <w:r w:rsidRPr="000973E9">
              <w:rPr>
                <w:rFonts w:cs="Times New Roman"/>
              </w:rPr>
              <w:t>QT_BEGIN_NAMESPACE</w:t>
            </w:r>
          </w:p>
          <w:p w:rsidR="000973E9" w:rsidRPr="000973E9" w:rsidRDefault="000973E9" w:rsidP="000973E9">
            <w:pPr>
              <w:rPr>
                <w:rFonts w:cs="Times New Roman"/>
              </w:rPr>
            </w:pPr>
            <w:r w:rsidRPr="000973E9">
              <w:rPr>
                <w:rFonts w:cs="Times New Roman"/>
              </w:rPr>
              <w:t>class QFile;</w:t>
            </w:r>
          </w:p>
          <w:p w:rsidR="000973E9" w:rsidRPr="000973E9" w:rsidRDefault="000973E9" w:rsidP="000973E9">
            <w:pPr>
              <w:rPr>
                <w:rFonts w:cs="Times New Roman"/>
              </w:rPr>
            </w:pPr>
            <w:r w:rsidRPr="000973E9">
              <w:rPr>
                <w:rFonts w:cs="Times New Roman"/>
              </w:rPr>
              <w:t>QT_END_NAMESPACE</w:t>
            </w:r>
          </w:p>
          <w:p w:rsidR="000973E9" w:rsidRPr="000973E9" w:rsidRDefault="000973E9" w:rsidP="000973E9">
            <w:pPr>
              <w:rPr>
                <w:rFonts w:cs="Times New Roman"/>
              </w:rPr>
            </w:pPr>
          </w:p>
          <w:p w:rsidR="000973E9" w:rsidRDefault="000973E9" w:rsidP="000973E9">
            <w:pPr>
              <w:rPr>
                <w:rFonts w:cs="Times New Roman"/>
              </w:rPr>
            </w:pPr>
            <w:r w:rsidRPr="000973E9">
              <w:rPr>
                <w:rFonts w:cs="Times New Roman"/>
              </w:rPr>
              <w:t>QTextStream&amp; formatCode(QTextStream &amp;s, const QString&amp; code, Indentor &amp;indentor);</w:t>
            </w:r>
          </w:p>
        </w:tc>
      </w:tr>
    </w:tbl>
    <w:p w:rsidR="000973E9" w:rsidRDefault="000973E9" w:rsidP="000973E9">
      <w:pPr>
        <w:rPr>
          <w:rFonts w:cs="Times New Roman"/>
        </w:rPr>
      </w:pPr>
    </w:p>
    <w:p w:rsidR="000973E9" w:rsidRDefault="000973E9" w:rsidP="000973E9">
      <w:pPr>
        <w:pStyle w:val="ListParagraph"/>
        <w:numPr>
          <w:ilvl w:val="0"/>
          <w:numId w:val="10"/>
        </w:numPr>
        <w:rPr>
          <w:rFonts w:cs="Times New Roman"/>
        </w:rPr>
      </w:pPr>
      <w:r w:rsidRPr="000973E9">
        <w:rPr>
          <w:rFonts w:cs="Times New Roman"/>
        </w:rPr>
        <w:t>R:\PySide-1.2.1\sources\shiboken\CMakeLists.txt</w:t>
      </w: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set(shiboken_VERSION "${shiboken_MAJOR_VERSION}.${shiboken_MINOR_VERSION}.${shiboken_MICRO_VERSION}")</w:t>
            </w:r>
          </w:p>
          <w:p w:rsidR="000973E9" w:rsidRPr="000973E9" w:rsidRDefault="000973E9" w:rsidP="000973E9">
            <w:pPr>
              <w:rPr>
                <w:rFonts w:cs="Times New Roman"/>
              </w:rPr>
            </w:pPr>
          </w:p>
          <w:p w:rsidR="000973E9" w:rsidRDefault="000973E9" w:rsidP="000973E9">
            <w:pPr>
              <w:rPr>
                <w:rFonts w:cs="Times New Roman"/>
              </w:rPr>
            </w:pPr>
            <w:r w:rsidRPr="000973E9">
              <w:rPr>
                <w:rFonts w:cs="Times New Roman"/>
              </w:rPr>
              <w:t>option(BUILD_TESTS "Build tests." TRUE)</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0973E9" w:rsidRPr="000973E9" w:rsidRDefault="000973E9" w:rsidP="000973E9">
            <w:pPr>
              <w:rPr>
                <w:rFonts w:cs="Times New Roman"/>
              </w:rPr>
            </w:pPr>
            <w:r w:rsidRPr="000973E9">
              <w:rPr>
                <w:rFonts w:cs="Times New Roman"/>
              </w:rPr>
              <w:t>set(shiboken_VERSION "${shiboken_MAJOR_VERSION}.${shiboken_MINOR_VERSION}.${shiboken_MICRO_VERSION}")</w:t>
            </w:r>
          </w:p>
          <w:p w:rsidR="000973E9" w:rsidRPr="000973E9" w:rsidRDefault="000973E9" w:rsidP="000973E9">
            <w:pPr>
              <w:rPr>
                <w:rFonts w:cs="Times New Roman"/>
              </w:rPr>
            </w:pPr>
            <w:r w:rsidRPr="000973E9">
              <w:rPr>
                <w:rFonts w:cs="Times New Roman"/>
              </w:rPr>
              <w:t>IF (NOT $ENV{QT_NAMESPACE} STREQUAL "")</w:t>
            </w:r>
          </w:p>
          <w:p w:rsidR="000973E9" w:rsidRPr="000973E9" w:rsidRDefault="000973E9" w:rsidP="000973E9">
            <w:pPr>
              <w:rPr>
                <w:rFonts w:cs="Times New Roman"/>
              </w:rPr>
            </w:pPr>
            <w:r w:rsidRPr="000973E9">
              <w:rPr>
                <w:rFonts w:cs="Times New Roman"/>
              </w:rPr>
              <w:t xml:space="preserve">  add_definitions(-DQT_NAMESPACE=$ENV{QT_NAMESPACE})</w:t>
            </w:r>
          </w:p>
          <w:p w:rsidR="000973E9" w:rsidRPr="000973E9" w:rsidRDefault="000973E9" w:rsidP="000973E9">
            <w:pPr>
              <w:rPr>
                <w:rFonts w:cs="Times New Roman"/>
              </w:rPr>
            </w:pPr>
            <w:r w:rsidRPr="000973E9">
              <w:rPr>
                <w:rFonts w:cs="Times New Roman"/>
              </w:rPr>
              <w:t>ENDIF (NOT $ENV{QT_NAMESPACE} STREQUAL "")</w:t>
            </w:r>
          </w:p>
          <w:p w:rsidR="000973E9" w:rsidRPr="000973E9" w:rsidRDefault="000973E9" w:rsidP="000973E9">
            <w:pPr>
              <w:rPr>
                <w:rFonts w:cs="Times New Roman"/>
              </w:rPr>
            </w:pPr>
          </w:p>
          <w:p w:rsidR="000973E9" w:rsidRDefault="000973E9" w:rsidP="000973E9">
            <w:pPr>
              <w:rPr>
                <w:rFonts w:cs="Times New Roman"/>
              </w:rPr>
            </w:pPr>
            <w:r w:rsidRPr="000973E9">
              <w:rPr>
                <w:rFonts w:cs="Times New Roman"/>
              </w:rPr>
              <w:t>option(BUILD_TESTS "Build tests." TRUE)</w:t>
            </w:r>
          </w:p>
        </w:tc>
      </w:tr>
    </w:tbl>
    <w:p w:rsidR="000973E9" w:rsidRDefault="000973E9" w:rsidP="000973E9">
      <w:pPr>
        <w:rPr>
          <w:rFonts w:cs="Times New Roman"/>
        </w:rPr>
      </w:pPr>
    </w:p>
    <w:p w:rsidR="000973E9" w:rsidRDefault="000973E9" w:rsidP="000973E9">
      <w:pPr>
        <w:pStyle w:val="ListParagraph"/>
        <w:numPr>
          <w:ilvl w:val="0"/>
          <w:numId w:val="10"/>
        </w:numPr>
        <w:rPr>
          <w:rFonts w:cs="Times New Roman"/>
        </w:rPr>
      </w:pPr>
      <w:r w:rsidRPr="000973E9">
        <w:rPr>
          <w:rFonts w:cs="Times New Roman"/>
        </w:rPr>
        <w:t>R:\PySide-1.2.1\MANIFEST.in</w:t>
      </w:r>
    </w:p>
    <w:tbl>
      <w:tblPr>
        <w:tblStyle w:val="TableGrid"/>
        <w:tblW w:w="0" w:type="auto"/>
        <w:tblLook w:val="04A0"/>
      </w:tblPr>
      <w:tblGrid>
        <w:gridCol w:w="9576"/>
      </w:tblGrid>
      <w:tr w:rsidR="000973E9" w:rsidTr="000973E9">
        <w:tc>
          <w:tcPr>
            <w:tcW w:w="9576" w:type="dxa"/>
          </w:tcPr>
          <w:p w:rsidR="005E61F1" w:rsidRPr="005E61F1" w:rsidRDefault="005E61F1" w:rsidP="005E61F1">
            <w:pPr>
              <w:rPr>
                <w:rFonts w:cs="Times New Roman"/>
              </w:rPr>
            </w:pPr>
            <w:r w:rsidRPr="005E61F1">
              <w:rPr>
                <w:rFonts w:cs="Times New Roman"/>
              </w:rPr>
              <w:lastRenderedPageBreak/>
              <w:t>#</w:t>
            </w:r>
          </w:p>
          <w:p w:rsidR="005E61F1" w:rsidRPr="005E61F1" w:rsidRDefault="005E61F1" w:rsidP="005E61F1">
            <w:pPr>
              <w:rPr>
                <w:rFonts w:cs="Times New Roman"/>
              </w:rPr>
            </w:pPr>
            <w:r w:rsidRPr="005E61F1">
              <w:rPr>
                <w:rFonts w:cs="Times New Roman"/>
              </w:rPr>
              <w:t># MANIFEST.in</w:t>
            </w:r>
          </w:p>
          <w:p w:rsidR="005E61F1" w:rsidRPr="005E61F1" w:rsidRDefault="005E61F1" w:rsidP="005E61F1">
            <w:pPr>
              <w:rPr>
                <w:rFonts w:cs="Times New Roman"/>
              </w:rPr>
            </w:pPr>
            <w:r w:rsidRPr="005E61F1">
              <w:rPr>
                <w:rFonts w:cs="Times New Roman"/>
              </w:rPr>
              <w:t>#</w:t>
            </w:r>
          </w:p>
          <w:p w:rsidR="005E61F1" w:rsidRPr="005E61F1" w:rsidRDefault="005E61F1" w:rsidP="005E61F1">
            <w:pPr>
              <w:rPr>
                <w:rFonts w:cs="Times New Roman"/>
              </w:rPr>
            </w:pPr>
            <w:r w:rsidRPr="005E61F1">
              <w:rPr>
                <w:rFonts w:cs="Times New Roman"/>
              </w:rPr>
              <w:t># Manifest template for creating the PySide source distribution.</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include MANIFEST.in</w:t>
            </w:r>
          </w:p>
          <w:p w:rsidR="005E61F1" w:rsidRPr="005E61F1" w:rsidRDefault="005E61F1" w:rsidP="005E61F1">
            <w:pPr>
              <w:rPr>
                <w:rFonts w:cs="Times New Roman"/>
              </w:rPr>
            </w:pPr>
            <w:r w:rsidRPr="005E61F1">
              <w:rPr>
                <w:rFonts w:cs="Times New Roman"/>
              </w:rPr>
              <w:t>include CHANGES.rst</w:t>
            </w:r>
          </w:p>
          <w:p w:rsidR="005E61F1" w:rsidRPr="005E61F1" w:rsidRDefault="005E61F1" w:rsidP="005E61F1">
            <w:pPr>
              <w:rPr>
                <w:rFonts w:cs="Times New Roman"/>
              </w:rPr>
            </w:pPr>
            <w:r w:rsidRPr="005E61F1">
              <w:rPr>
                <w:rFonts w:cs="Times New Roman"/>
              </w:rPr>
              <w:t>include README.rst</w:t>
            </w:r>
          </w:p>
          <w:p w:rsidR="005E61F1" w:rsidRPr="005E61F1" w:rsidRDefault="005E61F1" w:rsidP="005E61F1">
            <w:pPr>
              <w:rPr>
                <w:rFonts w:cs="Times New Roman"/>
              </w:rPr>
            </w:pPr>
            <w:r w:rsidRPr="005E61F1">
              <w:rPr>
                <w:rFonts w:cs="Times New Roman"/>
              </w:rPr>
              <w:t>include ez_setup.py</w:t>
            </w:r>
          </w:p>
          <w:p w:rsidR="005E61F1" w:rsidRPr="005E61F1" w:rsidRDefault="005E61F1" w:rsidP="005E61F1">
            <w:pPr>
              <w:rPr>
                <w:rFonts w:cs="Times New Roman"/>
              </w:rPr>
            </w:pPr>
            <w:r w:rsidRPr="005E61F1">
              <w:rPr>
                <w:rFonts w:cs="Times New Roman"/>
              </w:rPr>
              <w:t>include setup.py</w:t>
            </w:r>
          </w:p>
          <w:p w:rsidR="005E61F1" w:rsidRPr="005E61F1" w:rsidRDefault="005E61F1" w:rsidP="005E61F1">
            <w:pPr>
              <w:rPr>
                <w:rFonts w:cs="Times New Roman"/>
              </w:rPr>
            </w:pPr>
            <w:r w:rsidRPr="005E61F1">
              <w:rPr>
                <w:rFonts w:cs="Times New Roman"/>
              </w:rPr>
              <w:t>include pyside_postinstall.py</w:t>
            </w:r>
          </w:p>
          <w:p w:rsidR="005E61F1" w:rsidRPr="005E61F1" w:rsidRDefault="005E61F1" w:rsidP="005E61F1">
            <w:pPr>
              <w:rPr>
                <w:rFonts w:cs="Times New Roman"/>
              </w:rPr>
            </w:pPr>
            <w:r w:rsidRPr="005E61F1">
              <w:rPr>
                <w:rFonts w:cs="Times New Roman"/>
              </w:rPr>
              <w:t>include popenasync.py</w:t>
            </w:r>
          </w:p>
          <w:p w:rsidR="005E61F1" w:rsidRPr="005E61F1" w:rsidRDefault="005E61F1" w:rsidP="005E61F1">
            <w:pPr>
              <w:rPr>
                <w:rFonts w:cs="Times New Roman"/>
              </w:rPr>
            </w:pPr>
            <w:r w:rsidRPr="005E61F1">
              <w:rPr>
                <w:rFonts w:cs="Times New Roman"/>
              </w:rPr>
              <w:t>include qtinfo.py</w:t>
            </w:r>
          </w:p>
          <w:p w:rsidR="005E61F1" w:rsidRPr="005E61F1" w:rsidRDefault="005E61F1" w:rsidP="005E61F1">
            <w:pPr>
              <w:rPr>
                <w:rFonts w:cs="Times New Roman"/>
              </w:rPr>
            </w:pPr>
            <w:r w:rsidRPr="005E61F1">
              <w:rPr>
                <w:rFonts w:cs="Times New Roman"/>
              </w:rPr>
              <w:t>include utils.py</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 sources</w:t>
            </w:r>
          </w:p>
          <w:p w:rsidR="005E61F1" w:rsidRPr="005E61F1" w:rsidRDefault="005E61F1" w:rsidP="005E61F1">
            <w:pPr>
              <w:rPr>
                <w:rFonts w:cs="Times New Roman"/>
              </w:rPr>
            </w:pPr>
            <w:r w:rsidRPr="005E61F1">
              <w:rPr>
                <w:rFonts w:cs="Times New Roman"/>
              </w:rPr>
              <w:t>recursive-include sources/patchelf **</w:t>
            </w:r>
          </w:p>
          <w:p w:rsidR="005E61F1" w:rsidRPr="005E61F1" w:rsidRDefault="005E61F1" w:rsidP="005E61F1">
            <w:pPr>
              <w:rPr>
                <w:rFonts w:cs="Times New Roman"/>
              </w:rPr>
            </w:pPr>
            <w:r w:rsidRPr="005E61F1">
              <w:rPr>
                <w:rFonts w:cs="Times New Roman"/>
              </w:rPr>
              <w:t>recursive-include sources/shiboken **</w:t>
            </w:r>
          </w:p>
          <w:p w:rsidR="005E61F1" w:rsidRPr="005E61F1" w:rsidRDefault="005E61F1" w:rsidP="005E61F1">
            <w:pPr>
              <w:rPr>
                <w:rFonts w:cs="Times New Roman"/>
              </w:rPr>
            </w:pPr>
            <w:r w:rsidRPr="005E61F1">
              <w:rPr>
                <w:rFonts w:cs="Times New Roman"/>
              </w:rPr>
              <w:t>recursive-include sources/pyside **</w:t>
            </w:r>
          </w:p>
          <w:p w:rsidR="005E61F1" w:rsidRPr="005E61F1" w:rsidRDefault="005E61F1" w:rsidP="005E61F1">
            <w:pPr>
              <w:rPr>
                <w:rFonts w:cs="Times New Roman"/>
              </w:rPr>
            </w:pPr>
            <w:r w:rsidRPr="005E61F1">
              <w:rPr>
                <w:rFonts w:cs="Times New Roman"/>
              </w:rPr>
              <w:t>recursive-include sources/pyside-tools **</w:t>
            </w:r>
          </w:p>
          <w:p w:rsidR="005E61F1" w:rsidRPr="005E61F1" w:rsidRDefault="005E61F1" w:rsidP="005E61F1">
            <w:pPr>
              <w:rPr>
                <w:rFonts w:cs="Times New Roman"/>
              </w:rPr>
            </w:pPr>
            <w:r w:rsidRPr="005E61F1">
              <w:rPr>
                <w:rFonts w:cs="Times New Roman"/>
              </w:rPr>
              <w:t>recursive-include sources/pyside-examples **</w:t>
            </w:r>
          </w:p>
          <w:p w:rsidR="005E61F1" w:rsidRPr="005E61F1" w:rsidRDefault="005E61F1" w:rsidP="005E61F1">
            <w:pPr>
              <w:rPr>
                <w:rFonts w:cs="Times New Roman"/>
              </w:rPr>
            </w:pPr>
            <w:r w:rsidRPr="005E61F1">
              <w:rPr>
                <w:rFonts w:cs="Times New Roman"/>
              </w:rPr>
              <w:t>recursive-exclude sources/pyside-examples/examples/hyperui **</w:t>
            </w:r>
          </w:p>
          <w:p w:rsidR="005E61F1" w:rsidRPr="005E61F1" w:rsidRDefault="005E61F1" w:rsidP="005E61F1">
            <w:pPr>
              <w:rPr>
                <w:rFonts w:cs="Times New Roman"/>
              </w:rPr>
            </w:pPr>
            <w:r w:rsidRPr="005E61F1">
              <w:rPr>
                <w:rFonts w:cs="Times New Roman"/>
              </w:rPr>
              <w:t>recursive-exclude sources/pyside-examples/mobility **</w:t>
            </w:r>
          </w:p>
          <w:p w:rsidR="005E61F1" w:rsidRPr="005E61F1" w:rsidRDefault="005E61F1" w:rsidP="005E61F1">
            <w:pPr>
              <w:rPr>
                <w:rFonts w:cs="Times New Roman"/>
              </w:rPr>
            </w:pPr>
            <w:r w:rsidRPr="005E61F1">
              <w:rPr>
                <w:rFonts w:cs="Times New Roman"/>
              </w:rPr>
              <w:t># ignore .git</w:t>
            </w:r>
          </w:p>
          <w:p w:rsidR="005E61F1" w:rsidRPr="005E61F1" w:rsidRDefault="005E61F1" w:rsidP="005E61F1">
            <w:pPr>
              <w:rPr>
                <w:rFonts w:cs="Times New Roman"/>
              </w:rPr>
            </w:pPr>
            <w:r w:rsidRPr="005E61F1">
              <w:rPr>
                <w:rFonts w:cs="Times New Roman"/>
              </w:rPr>
              <w:t>recursive-exclude sources/shiboken/.git **</w:t>
            </w:r>
          </w:p>
          <w:p w:rsidR="005E61F1" w:rsidRPr="005E61F1" w:rsidRDefault="005E61F1" w:rsidP="005E61F1">
            <w:pPr>
              <w:rPr>
                <w:rFonts w:cs="Times New Roman"/>
              </w:rPr>
            </w:pPr>
            <w:r w:rsidRPr="005E61F1">
              <w:rPr>
                <w:rFonts w:cs="Times New Roman"/>
              </w:rPr>
              <w:t>recursive-exclude sources/pyside/.git **</w:t>
            </w:r>
          </w:p>
          <w:p w:rsidR="005E61F1" w:rsidRPr="005E61F1" w:rsidRDefault="005E61F1" w:rsidP="005E61F1">
            <w:pPr>
              <w:rPr>
                <w:rFonts w:cs="Times New Roman"/>
              </w:rPr>
            </w:pPr>
            <w:r w:rsidRPr="005E61F1">
              <w:rPr>
                <w:rFonts w:cs="Times New Roman"/>
              </w:rPr>
              <w:t>recursive-exclude sources/pyside-tools/.git **</w:t>
            </w:r>
          </w:p>
          <w:p w:rsidR="005E61F1" w:rsidRPr="005E61F1" w:rsidRDefault="005E61F1" w:rsidP="005E61F1">
            <w:pPr>
              <w:rPr>
                <w:rFonts w:cs="Times New Roman"/>
              </w:rPr>
            </w:pPr>
            <w:r w:rsidRPr="005E61F1">
              <w:rPr>
                <w:rFonts w:cs="Times New Roman"/>
              </w:rPr>
              <w:t>recursive-exclude sources/pyside-examples/.git **</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 PySide package</w:t>
            </w:r>
          </w:p>
          <w:p w:rsidR="005E61F1" w:rsidRPr="005E61F1" w:rsidRDefault="005E61F1" w:rsidP="005E61F1">
            <w:pPr>
              <w:rPr>
                <w:rFonts w:cs="Times New Roman"/>
              </w:rPr>
            </w:pPr>
            <w:r w:rsidRPr="005E61F1">
              <w:rPr>
                <w:rFonts w:cs="Times New Roman"/>
              </w:rPr>
              <w:t>recursive-include pyside_package/PySide **</w:t>
            </w:r>
          </w:p>
          <w:p w:rsidR="005E61F1" w:rsidRPr="005E61F1" w:rsidRDefault="005E61F1" w:rsidP="005E61F1">
            <w:pPr>
              <w:rPr>
                <w:rFonts w:cs="Times New Roman"/>
              </w:rPr>
            </w:pPr>
            <w:r w:rsidRPr="005E61F1">
              <w:rPr>
                <w:rFonts w:cs="Times New Roman"/>
              </w:rPr>
              <w:t>recursive-include pyside_package/PySide/docs **</w:t>
            </w:r>
          </w:p>
          <w:p w:rsidR="005E61F1" w:rsidRPr="005E61F1" w:rsidRDefault="005E61F1" w:rsidP="005E61F1">
            <w:pPr>
              <w:rPr>
                <w:rFonts w:cs="Times New Roman"/>
              </w:rPr>
            </w:pPr>
            <w:r w:rsidRPr="005E61F1">
              <w:rPr>
                <w:rFonts w:cs="Times New Roman"/>
              </w:rPr>
              <w:t>recursive-include pyside_package/PySide/plugins **</w:t>
            </w:r>
          </w:p>
          <w:p w:rsidR="005E61F1" w:rsidRPr="005E61F1" w:rsidRDefault="005E61F1" w:rsidP="005E61F1">
            <w:pPr>
              <w:rPr>
                <w:rFonts w:cs="Times New Roman"/>
              </w:rPr>
            </w:pPr>
            <w:r w:rsidRPr="005E61F1">
              <w:rPr>
                <w:rFonts w:cs="Times New Roman"/>
              </w:rPr>
              <w:t>recursive-include pyside_package/PySide/imports **</w:t>
            </w:r>
          </w:p>
          <w:p w:rsidR="005E61F1" w:rsidRPr="005E61F1" w:rsidRDefault="005E61F1" w:rsidP="005E61F1">
            <w:pPr>
              <w:rPr>
                <w:rFonts w:cs="Times New Roman"/>
              </w:rPr>
            </w:pPr>
            <w:r w:rsidRPr="005E61F1">
              <w:rPr>
                <w:rFonts w:cs="Times New Roman"/>
              </w:rPr>
              <w:t>recursive-include pyside_package/PySide/translations **</w:t>
            </w:r>
          </w:p>
          <w:p w:rsidR="005E61F1" w:rsidRPr="005E61F1" w:rsidRDefault="005E61F1" w:rsidP="005E61F1">
            <w:pPr>
              <w:rPr>
                <w:rFonts w:cs="Times New Roman"/>
              </w:rPr>
            </w:pPr>
            <w:r w:rsidRPr="005E61F1">
              <w:rPr>
                <w:rFonts w:cs="Times New Roman"/>
              </w:rPr>
              <w:t>recursive-include pyside_package/PySide/include **</w:t>
            </w:r>
          </w:p>
          <w:p w:rsidR="005E61F1" w:rsidRPr="005E61F1" w:rsidRDefault="005E61F1" w:rsidP="005E61F1">
            <w:pPr>
              <w:rPr>
                <w:rFonts w:cs="Times New Roman"/>
              </w:rPr>
            </w:pPr>
            <w:r w:rsidRPr="005E61F1">
              <w:rPr>
                <w:rFonts w:cs="Times New Roman"/>
              </w:rPr>
              <w:t>recursive-include pyside_package/PySide/typesystems **</w:t>
            </w:r>
          </w:p>
          <w:p w:rsidR="005E61F1" w:rsidRPr="005E61F1" w:rsidRDefault="005E61F1" w:rsidP="005E61F1">
            <w:pPr>
              <w:rPr>
                <w:rFonts w:cs="Times New Roman"/>
              </w:rPr>
            </w:pPr>
            <w:r w:rsidRPr="005E61F1">
              <w:rPr>
                <w:rFonts w:cs="Times New Roman"/>
              </w:rPr>
              <w:t>recursive-include pyside_package/PySide/examples **</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 pysideuic package</w:t>
            </w:r>
          </w:p>
          <w:p w:rsidR="005E61F1" w:rsidRPr="005E61F1" w:rsidRDefault="005E61F1" w:rsidP="005E61F1">
            <w:pPr>
              <w:rPr>
                <w:rFonts w:cs="Times New Roman"/>
              </w:rPr>
            </w:pPr>
            <w:r w:rsidRPr="005E61F1">
              <w:rPr>
                <w:rFonts w:cs="Times New Roman"/>
              </w:rPr>
              <w:t>recursive-include pyside_package/pysideuic **</w:t>
            </w:r>
          </w:p>
          <w:p w:rsidR="005E61F1" w:rsidRPr="005E61F1" w:rsidRDefault="005E61F1" w:rsidP="005E61F1">
            <w:pPr>
              <w:rPr>
                <w:rFonts w:cs="Times New Roman"/>
              </w:rPr>
            </w:pPr>
            <w:r w:rsidRPr="005E61F1">
              <w:rPr>
                <w:rFonts w:cs="Times New Roman"/>
              </w:rPr>
              <w:t>recursive-include pyside_package/pysideuic/Compiler **</w:t>
            </w:r>
          </w:p>
          <w:p w:rsidR="005E61F1" w:rsidRPr="005E61F1" w:rsidRDefault="005E61F1" w:rsidP="005E61F1">
            <w:pPr>
              <w:rPr>
                <w:rFonts w:cs="Times New Roman"/>
              </w:rPr>
            </w:pPr>
            <w:r w:rsidRPr="005E61F1">
              <w:rPr>
                <w:rFonts w:cs="Times New Roman"/>
              </w:rPr>
              <w:t>recursive-include pyside_package/pysideuic/port_v2 **</w:t>
            </w:r>
          </w:p>
          <w:p w:rsidR="005E61F1" w:rsidRPr="005E61F1" w:rsidRDefault="005E61F1" w:rsidP="005E61F1">
            <w:pPr>
              <w:rPr>
                <w:rFonts w:cs="Times New Roman"/>
              </w:rPr>
            </w:pPr>
            <w:r w:rsidRPr="005E61F1">
              <w:rPr>
                <w:rFonts w:cs="Times New Roman"/>
              </w:rPr>
              <w:t>recursive-include pyside_package/pysideuic/port_v3 **</w:t>
            </w:r>
          </w:p>
          <w:p w:rsidR="000973E9" w:rsidRDefault="005E61F1" w:rsidP="005E61F1">
            <w:pPr>
              <w:rPr>
                <w:rFonts w:cs="Times New Roman"/>
              </w:rPr>
            </w:pPr>
            <w:r w:rsidRPr="005E61F1">
              <w:rPr>
                <w:rFonts w:cs="Times New Roman"/>
              </w:rPr>
              <w:t>recursive-include pyside_package/pysideuic/widget-plugins **</w:t>
            </w:r>
          </w:p>
        </w:tc>
      </w:tr>
    </w:tbl>
    <w:p w:rsidR="000973E9" w:rsidRDefault="000973E9" w:rsidP="000973E9">
      <w:pPr>
        <w:rPr>
          <w:rFonts w:cs="Times New Roman"/>
        </w:rPr>
      </w:pPr>
    </w:p>
    <w:tbl>
      <w:tblPr>
        <w:tblStyle w:val="TableGrid"/>
        <w:tblW w:w="0" w:type="auto"/>
        <w:tblLook w:val="04A0"/>
      </w:tblPr>
      <w:tblGrid>
        <w:gridCol w:w="9576"/>
      </w:tblGrid>
      <w:tr w:rsidR="000973E9" w:rsidTr="000973E9">
        <w:tc>
          <w:tcPr>
            <w:tcW w:w="9576" w:type="dxa"/>
          </w:tcPr>
          <w:p w:rsidR="005E61F1" w:rsidRPr="005E61F1" w:rsidRDefault="005E61F1" w:rsidP="005E61F1">
            <w:pPr>
              <w:rPr>
                <w:rFonts w:cs="Times New Roman"/>
              </w:rPr>
            </w:pPr>
            <w:r w:rsidRPr="005E61F1">
              <w:rPr>
                <w:rFonts w:cs="Times New Roman"/>
              </w:rPr>
              <w:lastRenderedPageBreak/>
              <w:t>#</w:t>
            </w:r>
          </w:p>
          <w:p w:rsidR="005E61F1" w:rsidRPr="005E61F1" w:rsidRDefault="005E61F1" w:rsidP="005E61F1">
            <w:pPr>
              <w:rPr>
                <w:rFonts w:cs="Times New Roman"/>
              </w:rPr>
            </w:pPr>
            <w:r w:rsidRPr="005E61F1">
              <w:rPr>
                <w:rFonts w:cs="Times New Roman"/>
              </w:rPr>
              <w:t># MANIFEST.in</w:t>
            </w:r>
          </w:p>
          <w:p w:rsidR="005E61F1" w:rsidRPr="005E61F1" w:rsidRDefault="005E61F1" w:rsidP="005E61F1">
            <w:pPr>
              <w:rPr>
                <w:rFonts w:cs="Times New Roman"/>
              </w:rPr>
            </w:pPr>
            <w:r w:rsidRPr="005E61F1">
              <w:rPr>
                <w:rFonts w:cs="Times New Roman"/>
              </w:rPr>
              <w:t>#</w:t>
            </w:r>
          </w:p>
          <w:p w:rsidR="005E61F1" w:rsidRPr="005E61F1" w:rsidRDefault="005E61F1" w:rsidP="005E61F1">
            <w:pPr>
              <w:rPr>
                <w:rFonts w:cs="Times New Roman"/>
              </w:rPr>
            </w:pPr>
            <w:r w:rsidRPr="005E61F1">
              <w:rPr>
                <w:rFonts w:cs="Times New Roman"/>
              </w:rPr>
              <w:t># Manifest template for creating the PySide source distribution.</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include MANIFEST.in</w:t>
            </w:r>
          </w:p>
          <w:p w:rsidR="005E61F1" w:rsidRPr="005E61F1" w:rsidRDefault="005E61F1" w:rsidP="005E61F1">
            <w:pPr>
              <w:rPr>
                <w:rFonts w:cs="Times New Roman"/>
              </w:rPr>
            </w:pPr>
            <w:r w:rsidRPr="005E61F1">
              <w:rPr>
                <w:rFonts w:cs="Times New Roman"/>
              </w:rPr>
              <w:t>include CHANGES.rst</w:t>
            </w:r>
          </w:p>
          <w:p w:rsidR="005E61F1" w:rsidRPr="005E61F1" w:rsidRDefault="005E61F1" w:rsidP="005E61F1">
            <w:pPr>
              <w:rPr>
                <w:rFonts w:cs="Times New Roman"/>
              </w:rPr>
            </w:pPr>
            <w:r w:rsidRPr="005E61F1">
              <w:rPr>
                <w:rFonts w:cs="Times New Roman"/>
              </w:rPr>
              <w:t>include README.rst</w:t>
            </w:r>
          </w:p>
          <w:p w:rsidR="005E61F1" w:rsidRPr="005E61F1" w:rsidRDefault="005E61F1" w:rsidP="005E61F1">
            <w:pPr>
              <w:rPr>
                <w:rFonts w:cs="Times New Roman"/>
              </w:rPr>
            </w:pPr>
            <w:r w:rsidRPr="005E61F1">
              <w:rPr>
                <w:rFonts w:cs="Times New Roman"/>
              </w:rPr>
              <w:t>include ez_setup.py</w:t>
            </w:r>
          </w:p>
          <w:p w:rsidR="005E61F1" w:rsidRPr="005E61F1" w:rsidRDefault="005E61F1" w:rsidP="005E61F1">
            <w:pPr>
              <w:rPr>
                <w:rFonts w:cs="Times New Roman"/>
              </w:rPr>
            </w:pPr>
            <w:r w:rsidRPr="005E61F1">
              <w:rPr>
                <w:rFonts w:cs="Times New Roman"/>
              </w:rPr>
              <w:t>include setup.py</w:t>
            </w:r>
          </w:p>
          <w:p w:rsidR="005E61F1" w:rsidRPr="005E61F1" w:rsidRDefault="005E61F1" w:rsidP="005E61F1">
            <w:pPr>
              <w:rPr>
                <w:rFonts w:cs="Times New Roman"/>
              </w:rPr>
            </w:pPr>
            <w:r w:rsidRPr="005E61F1">
              <w:rPr>
                <w:rFonts w:cs="Times New Roman"/>
              </w:rPr>
              <w:t>include pyside_postinstall.py</w:t>
            </w:r>
          </w:p>
          <w:p w:rsidR="005E61F1" w:rsidRPr="005E61F1" w:rsidRDefault="005E61F1" w:rsidP="005E61F1">
            <w:pPr>
              <w:rPr>
                <w:rFonts w:cs="Times New Roman"/>
              </w:rPr>
            </w:pPr>
            <w:r w:rsidRPr="005E61F1">
              <w:rPr>
                <w:rFonts w:cs="Times New Roman"/>
              </w:rPr>
              <w:t>include popenasync.py</w:t>
            </w:r>
          </w:p>
          <w:p w:rsidR="005E61F1" w:rsidRPr="005E61F1" w:rsidRDefault="005E61F1" w:rsidP="005E61F1">
            <w:pPr>
              <w:rPr>
                <w:rFonts w:cs="Times New Roman"/>
              </w:rPr>
            </w:pPr>
            <w:r w:rsidRPr="005E61F1">
              <w:rPr>
                <w:rFonts w:cs="Times New Roman"/>
              </w:rPr>
              <w:t>include qtinfo.py</w:t>
            </w:r>
          </w:p>
          <w:p w:rsidR="005E61F1" w:rsidRPr="005E61F1" w:rsidRDefault="005E61F1" w:rsidP="005E61F1">
            <w:pPr>
              <w:rPr>
                <w:rFonts w:cs="Times New Roman"/>
              </w:rPr>
            </w:pPr>
            <w:r w:rsidRPr="005E61F1">
              <w:rPr>
                <w:rFonts w:cs="Times New Roman"/>
              </w:rPr>
              <w:t>include utils.py</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 sources</w:t>
            </w:r>
          </w:p>
          <w:p w:rsidR="005E61F1" w:rsidRPr="005E61F1" w:rsidRDefault="005E61F1" w:rsidP="005E61F1">
            <w:pPr>
              <w:rPr>
                <w:rFonts w:cs="Times New Roman"/>
              </w:rPr>
            </w:pPr>
            <w:r w:rsidRPr="005E61F1">
              <w:rPr>
                <w:rFonts w:cs="Times New Roman"/>
              </w:rPr>
              <w:t>recursive-include sources/patchelf **</w:t>
            </w:r>
          </w:p>
          <w:p w:rsidR="005E61F1" w:rsidRPr="005E61F1" w:rsidRDefault="005E61F1" w:rsidP="005E61F1">
            <w:pPr>
              <w:rPr>
                <w:rFonts w:cs="Times New Roman"/>
              </w:rPr>
            </w:pPr>
            <w:r w:rsidRPr="005E61F1">
              <w:rPr>
                <w:rFonts w:cs="Times New Roman"/>
              </w:rPr>
              <w:t>recursive-include sources/shiboken **</w:t>
            </w:r>
          </w:p>
          <w:p w:rsidR="005E61F1" w:rsidRPr="005E61F1" w:rsidRDefault="005E61F1" w:rsidP="005E61F1">
            <w:pPr>
              <w:rPr>
                <w:rFonts w:cs="Times New Roman"/>
              </w:rPr>
            </w:pPr>
            <w:r w:rsidRPr="005E61F1">
              <w:rPr>
                <w:rFonts w:cs="Times New Roman"/>
              </w:rPr>
              <w:t>recursive-include sources/pyside **</w:t>
            </w:r>
          </w:p>
          <w:p w:rsidR="005E61F1" w:rsidRPr="005E61F1" w:rsidRDefault="005E61F1" w:rsidP="005E61F1">
            <w:pPr>
              <w:rPr>
                <w:rFonts w:cs="Times New Roman"/>
              </w:rPr>
            </w:pPr>
            <w:r w:rsidRPr="005E61F1">
              <w:rPr>
                <w:rFonts w:cs="Times New Roman"/>
              </w:rPr>
              <w:t>#recursive-include sources/pyside-tools **</w:t>
            </w:r>
          </w:p>
          <w:p w:rsidR="005E61F1" w:rsidRPr="005E61F1" w:rsidRDefault="005E61F1" w:rsidP="005E61F1">
            <w:pPr>
              <w:rPr>
                <w:rFonts w:cs="Times New Roman"/>
              </w:rPr>
            </w:pPr>
            <w:r w:rsidRPr="005E61F1">
              <w:rPr>
                <w:rFonts w:cs="Times New Roman"/>
              </w:rPr>
              <w:t>recursive-include sources/pyside-examples **</w:t>
            </w:r>
          </w:p>
          <w:p w:rsidR="005E61F1" w:rsidRPr="005E61F1" w:rsidRDefault="005E61F1" w:rsidP="005E61F1">
            <w:pPr>
              <w:rPr>
                <w:rFonts w:cs="Times New Roman"/>
              </w:rPr>
            </w:pPr>
            <w:r w:rsidRPr="005E61F1">
              <w:rPr>
                <w:rFonts w:cs="Times New Roman"/>
              </w:rPr>
              <w:t>recursive-exclude sources/pyside-examples/examples/hyperui **</w:t>
            </w:r>
          </w:p>
          <w:p w:rsidR="005E61F1" w:rsidRPr="005E61F1" w:rsidRDefault="005E61F1" w:rsidP="005E61F1">
            <w:pPr>
              <w:rPr>
                <w:rFonts w:cs="Times New Roman"/>
              </w:rPr>
            </w:pPr>
            <w:r w:rsidRPr="005E61F1">
              <w:rPr>
                <w:rFonts w:cs="Times New Roman"/>
              </w:rPr>
              <w:t>recursive-exclude sources/pyside-examples/mobility **</w:t>
            </w:r>
          </w:p>
          <w:p w:rsidR="005E61F1" w:rsidRPr="005E61F1" w:rsidRDefault="005E61F1" w:rsidP="005E61F1">
            <w:pPr>
              <w:rPr>
                <w:rFonts w:cs="Times New Roman"/>
              </w:rPr>
            </w:pPr>
            <w:r w:rsidRPr="005E61F1">
              <w:rPr>
                <w:rFonts w:cs="Times New Roman"/>
              </w:rPr>
              <w:t># ignore .git</w:t>
            </w:r>
          </w:p>
          <w:p w:rsidR="005E61F1" w:rsidRPr="005E61F1" w:rsidRDefault="005E61F1" w:rsidP="005E61F1">
            <w:pPr>
              <w:rPr>
                <w:rFonts w:cs="Times New Roman"/>
              </w:rPr>
            </w:pPr>
            <w:r w:rsidRPr="005E61F1">
              <w:rPr>
                <w:rFonts w:cs="Times New Roman"/>
              </w:rPr>
              <w:t>recursive-exclude sources/shiboken/.git **</w:t>
            </w:r>
          </w:p>
          <w:p w:rsidR="005E61F1" w:rsidRPr="005E61F1" w:rsidRDefault="005E61F1" w:rsidP="005E61F1">
            <w:pPr>
              <w:rPr>
                <w:rFonts w:cs="Times New Roman"/>
              </w:rPr>
            </w:pPr>
            <w:r w:rsidRPr="005E61F1">
              <w:rPr>
                <w:rFonts w:cs="Times New Roman"/>
              </w:rPr>
              <w:t>recursive-exclude sources/pyside/.git **</w:t>
            </w:r>
          </w:p>
          <w:p w:rsidR="005E61F1" w:rsidRPr="005E61F1" w:rsidRDefault="005E61F1" w:rsidP="005E61F1">
            <w:pPr>
              <w:rPr>
                <w:rFonts w:cs="Times New Roman"/>
              </w:rPr>
            </w:pPr>
            <w:r w:rsidRPr="005E61F1">
              <w:rPr>
                <w:rFonts w:cs="Times New Roman"/>
              </w:rPr>
              <w:t>#recursive-exclude sources/pyside-tools/.git **</w:t>
            </w:r>
          </w:p>
          <w:p w:rsidR="005E61F1" w:rsidRPr="005E61F1" w:rsidRDefault="005E61F1" w:rsidP="005E61F1">
            <w:pPr>
              <w:rPr>
                <w:rFonts w:cs="Times New Roman"/>
              </w:rPr>
            </w:pPr>
            <w:r w:rsidRPr="005E61F1">
              <w:rPr>
                <w:rFonts w:cs="Times New Roman"/>
              </w:rPr>
              <w:t>recursive-exclude sources/pyside-examples/.git **</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 PySide package</w:t>
            </w:r>
          </w:p>
          <w:p w:rsidR="005E61F1" w:rsidRPr="005E61F1" w:rsidRDefault="005E61F1" w:rsidP="005E61F1">
            <w:pPr>
              <w:rPr>
                <w:rFonts w:cs="Times New Roman"/>
              </w:rPr>
            </w:pPr>
            <w:r w:rsidRPr="005E61F1">
              <w:rPr>
                <w:rFonts w:cs="Times New Roman"/>
              </w:rPr>
              <w:t>recursive-include pyside_package/PySide **</w:t>
            </w:r>
          </w:p>
          <w:p w:rsidR="005E61F1" w:rsidRPr="005E61F1" w:rsidRDefault="005E61F1" w:rsidP="005E61F1">
            <w:pPr>
              <w:rPr>
                <w:rFonts w:cs="Times New Roman"/>
              </w:rPr>
            </w:pPr>
            <w:r w:rsidRPr="005E61F1">
              <w:rPr>
                <w:rFonts w:cs="Times New Roman"/>
              </w:rPr>
              <w:t>recursive-include pyside_package/PySide/docs **</w:t>
            </w:r>
          </w:p>
          <w:p w:rsidR="005E61F1" w:rsidRPr="005E61F1" w:rsidRDefault="005E61F1" w:rsidP="005E61F1">
            <w:pPr>
              <w:rPr>
                <w:rFonts w:cs="Times New Roman"/>
              </w:rPr>
            </w:pPr>
            <w:r w:rsidRPr="005E61F1">
              <w:rPr>
                <w:rFonts w:cs="Times New Roman"/>
              </w:rPr>
              <w:t>recursive-include pyside_package/PySide/plugins **</w:t>
            </w:r>
          </w:p>
          <w:p w:rsidR="005E61F1" w:rsidRPr="005E61F1" w:rsidRDefault="005E61F1" w:rsidP="005E61F1">
            <w:pPr>
              <w:rPr>
                <w:rFonts w:cs="Times New Roman"/>
              </w:rPr>
            </w:pPr>
            <w:r w:rsidRPr="005E61F1">
              <w:rPr>
                <w:rFonts w:cs="Times New Roman"/>
              </w:rPr>
              <w:t>recursive-include pyside_package/PySide/imports **</w:t>
            </w:r>
          </w:p>
          <w:p w:rsidR="005E61F1" w:rsidRPr="005E61F1" w:rsidRDefault="005E61F1" w:rsidP="005E61F1">
            <w:pPr>
              <w:rPr>
                <w:rFonts w:cs="Times New Roman"/>
              </w:rPr>
            </w:pPr>
            <w:r w:rsidRPr="005E61F1">
              <w:rPr>
                <w:rFonts w:cs="Times New Roman"/>
              </w:rPr>
              <w:t>recursive-include pyside_package/PySide/translations **</w:t>
            </w:r>
          </w:p>
          <w:p w:rsidR="005E61F1" w:rsidRPr="005E61F1" w:rsidRDefault="005E61F1" w:rsidP="005E61F1">
            <w:pPr>
              <w:rPr>
                <w:rFonts w:cs="Times New Roman"/>
              </w:rPr>
            </w:pPr>
            <w:r w:rsidRPr="005E61F1">
              <w:rPr>
                <w:rFonts w:cs="Times New Roman"/>
              </w:rPr>
              <w:t>recursive-include pyside_package/PySide/include **</w:t>
            </w:r>
          </w:p>
          <w:p w:rsidR="005E61F1" w:rsidRPr="005E61F1" w:rsidRDefault="005E61F1" w:rsidP="005E61F1">
            <w:pPr>
              <w:rPr>
                <w:rFonts w:cs="Times New Roman"/>
              </w:rPr>
            </w:pPr>
            <w:r w:rsidRPr="005E61F1">
              <w:rPr>
                <w:rFonts w:cs="Times New Roman"/>
              </w:rPr>
              <w:t>recursive-include pyside_package/PySide/typesystems **</w:t>
            </w:r>
          </w:p>
          <w:p w:rsidR="005E61F1" w:rsidRPr="005E61F1" w:rsidRDefault="005E61F1" w:rsidP="005E61F1">
            <w:pPr>
              <w:rPr>
                <w:rFonts w:cs="Times New Roman"/>
              </w:rPr>
            </w:pPr>
            <w:r w:rsidRPr="005E61F1">
              <w:rPr>
                <w:rFonts w:cs="Times New Roman"/>
              </w:rPr>
              <w:t>recursive-include pyside_package/PySide/examples **</w:t>
            </w:r>
          </w:p>
          <w:p w:rsidR="005E61F1" w:rsidRPr="005E61F1" w:rsidRDefault="005E61F1" w:rsidP="005E61F1">
            <w:pPr>
              <w:rPr>
                <w:rFonts w:cs="Times New Roman"/>
              </w:rPr>
            </w:pPr>
          </w:p>
          <w:p w:rsidR="005E61F1" w:rsidRPr="005E61F1" w:rsidRDefault="005E61F1" w:rsidP="005E61F1">
            <w:pPr>
              <w:rPr>
                <w:rFonts w:cs="Times New Roman"/>
              </w:rPr>
            </w:pPr>
            <w:r w:rsidRPr="005E61F1">
              <w:rPr>
                <w:rFonts w:cs="Times New Roman"/>
              </w:rPr>
              <w:t># pysideuic package</w:t>
            </w:r>
          </w:p>
          <w:p w:rsidR="005E61F1" w:rsidRPr="005E61F1" w:rsidRDefault="005E61F1" w:rsidP="005E61F1">
            <w:pPr>
              <w:rPr>
                <w:rFonts w:cs="Times New Roman"/>
              </w:rPr>
            </w:pPr>
            <w:r w:rsidRPr="005E61F1">
              <w:rPr>
                <w:rFonts w:cs="Times New Roman"/>
              </w:rPr>
              <w:t>#recursive-include pyside_package/pysideuic **</w:t>
            </w:r>
          </w:p>
          <w:p w:rsidR="005E61F1" w:rsidRPr="005E61F1" w:rsidRDefault="005E61F1" w:rsidP="005E61F1">
            <w:pPr>
              <w:rPr>
                <w:rFonts w:cs="Times New Roman"/>
              </w:rPr>
            </w:pPr>
            <w:r w:rsidRPr="005E61F1">
              <w:rPr>
                <w:rFonts w:cs="Times New Roman"/>
              </w:rPr>
              <w:t>#recursive-include pyside_package/pysideuic/Compiler **</w:t>
            </w:r>
          </w:p>
          <w:p w:rsidR="005E61F1" w:rsidRPr="005E61F1" w:rsidRDefault="005E61F1" w:rsidP="005E61F1">
            <w:pPr>
              <w:rPr>
                <w:rFonts w:cs="Times New Roman"/>
              </w:rPr>
            </w:pPr>
            <w:r w:rsidRPr="005E61F1">
              <w:rPr>
                <w:rFonts w:cs="Times New Roman"/>
              </w:rPr>
              <w:t>#recursive-include pyside_package/pysideuic/port_v2 **</w:t>
            </w:r>
          </w:p>
          <w:p w:rsidR="005E61F1" w:rsidRPr="005E61F1" w:rsidRDefault="005E61F1" w:rsidP="005E61F1">
            <w:pPr>
              <w:rPr>
                <w:rFonts w:cs="Times New Roman"/>
              </w:rPr>
            </w:pPr>
            <w:r w:rsidRPr="005E61F1">
              <w:rPr>
                <w:rFonts w:cs="Times New Roman"/>
              </w:rPr>
              <w:t>#recursive-include pyside_package/pysideuic/port_v3 **</w:t>
            </w:r>
          </w:p>
          <w:p w:rsidR="000973E9" w:rsidRDefault="005E61F1" w:rsidP="005E61F1">
            <w:pPr>
              <w:rPr>
                <w:rFonts w:cs="Times New Roman"/>
              </w:rPr>
            </w:pPr>
            <w:r w:rsidRPr="005E61F1">
              <w:rPr>
                <w:rFonts w:cs="Times New Roman"/>
              </w:rPr>
              <w:t>#recursive-include pyside_package/pysideuic/widget-plugins **</w:t>
            </w:r>
          </w:p>
        </w:tc>
      </w:tr>
    </w:tbl>
    <w:p w:rsidR="000973E9" w:rsidRDefault="000973E9" w:rsidP="000973E9">
      <w:pPr>
        <w:rPr>
          <w:rFonts w:cs="Times New Roman"/>
        </w:rPr>
      </w:pPr>
    </w:p>
    <w:p w:rsidR="000973E9" w:rsidRDefault="005E61F1" w:rsidP="005E61F1">
      <w:pPr>
        <w:pStyle w:val="ListParagraph"/>
        <w:numPr>
          <w:ilvl w:val="0"/>
          <w:numId w:val="10"/>
        </w:numPr>
        <w:rPr>
          <w:rFonts w:cs="Times New Roman"/>
        </w:rPr>
      </w:pPr>
      <w:r w:rsidRPr="005E61F1">
        <w:rPr>
          <w:rFonts w:cs="Times New Roman"/>
        </w:rPr>
        <w:lastRenderedPageBreak/>
        <w:t>R:\PySide-1.2.1\setup.py</w:t>
      </w:r>
    </w:p>
    <w:tbl>
      <w:tblPr>
        <w:tblStyle w:val="TableGrid"/>
        <w:tblW w:w="0" w:type="auto"/>
        <w:tblLook w:val="04A0"/>
      </w:tblPr>
      <w:tblGrid>
        <w:gridCol w:w="9576"/>
      </w:tblGrid>
      <w:tr w:rsidR="005E61F1" w:rsidTr="005E61F1">
        <w:tc>
          <w:tcPr>
            <w:tcW w:w="9576" w:type="dxa"/>
          </w:tcPr>
          <w:p w:rsidR="005E61F1" w:rsidRPr="005E61F1" w:rsidRDefault="005E61F1" w:rsidP="005E61F1">
            <w:pPr>
              <w:rPr>
                <w:rFonts w:cs="Times New Roman"/>
              </w:rPr>
            </w:pPr>
            <w:r w:rsidRPr="005E61F1">
              <w:rPr>
                <w:rFonts w:cs="Times New Roman"/>
              </w:rPr>
              <w:t>submodules = {</w:t>
            </w:r>
          </w:p>
          <w:p w:rsidR="005E61F1" w:rsidRPr="005E61F1" w:rsidRDefault="005E61F1" w:rsidP="005E61F1">
            <w:pPr>
              <w:rPr>
                <w:rFonts w:cs="Times New Roman"/>
              </w:rPr>
            </w:pPr>
            <w:r w:rsidRPr="005E61F1">
              <w:rPr>
                <w:rFonts w:cs="Times New Roman"/>
              </w:rPr>
              <w:t xml:space="preserve">    '1.2.1': [</w:t>
            </w:r>
          </w:p>
          <w:p w:rsidR="005E61F1" w:rsidRPr="005E61F1" w:rsidRDefault="005E61F1" w:rsidP="005E61F1">
            <w:pPr>
              <w:rPr>
                <w:rFonts w:cs="Times New Roman"/>
              </w:rPr>
            </w:pPr>
            <w:r w:rsidRPr="005E61F1">
              <w:rPr>
                <w:rFonts w:cs="Times New Roman"/>
              </w:rPr>
              <w:t xml:space="preserve">        ["shiboken", "1.2.1"],</w:t>
            </w:r>
          </w:p>
          <w:p w:rsidR="005E61F1" w:rsidRPr="005E61F1" w:rsidRDefault="005E61F1" w:rsidP="005E61F1">
            <w:pPr>
              <w:rPr>
                <w:rFonts w:cs="Times New Roman"/>
              </w:rPr>
            </w:pPr>
            <w:r w:rsidRPr="005E61F1">
              <w:rPr>
                <w:rFonts w:cs="Times New Roman"/>
              </w:rPr>
              <w:t xml:space="preserve">        ["pyside", "1.2.1"],</w:t>
            </w:r>
          </w:p>
          <w:p w:rsidR="005E61F1" w:rsidRPr="005E61F1" w:rsidRDefault="005E61F1" w:rsidP="005E61F1">
            <w:pPr>
              <w:rPr>
                <w:rFonts w:cs="Times New Roman"/>
              </w:rPr>
            </w:pPr>
            <w:r w:rsidRPr="005E61F1">
              <w:rPr>
                <w:rFonts w:cs="Times New Roman"/>
              </w:rPr>
              <w:t xml:space="preserve">        ["pyside-tools", "0.2.15"],</w:t>
            </w:r>
          </w:p>
          <w:p w:rsidR="005E61F1" w:rsidRPr="005E61F1" w:rsidRDefault="005E61F1" w:rsidP="005E61F1">
            <w:pPr>
              <w:rPr>
                <w:rFonts w:cs="Times New Roman"/>
              </w:rPr>
            </w:pPr>
            <w:r w:rsidRPr="005E61F1">
              <w:rPr>
                <w:rFonts w:cs="Times New Roman"/>
              </w:rPr>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Pr="005E61F1" w:rsidRDefault="005E61F1" w:rsidP="005E61F1">
            <w:pPr>
              <w:rPr>
                <w:rFonts w:cs="Times New Roman"/>
              </w:rPr>
            </w:pPr>
            <w:r w:rsidRPr="005E61F1">
              <w:rPr>
                <w:rFonts w:cs="Times New Roman"/>
              </w:rPr>
              <w:t xml:space="preserve">    '1.2.0': [</w:t>
            </w:r>
          </w:p>
          <w:p w:rsidR="005E61F1" w:rsidRPr="005E61F1" w:rsidRDefault="005E61F1" w:rsidP="005E61F1">
            <w:pPr>
              <w:rPr>
                <w:rFonts w:cs="Times New Roman"/>
              </w:rPr>
            </w:pPr>
            <w:r w:rsidRPr="005E61F1">
              <w:rPr>
                <w:rFonts w:cs="Times New Roman"/>
              </w:rPr>
              <w:t xml:space="preserve">        ["shiboken", "1.2.0"],</w:t>
            </w:r>
          </w:p>
          <w:p w:rsidR="005E61F1" w:rsidRPr="005E61F1" w:rsidRDefault="005E61F1" w:rsidP="005E61F1">
            <w:pPr>
              <w:rPr>
                <w:rFonts w:cs="Times New Roman"/>
              </w:rPr>
            </w:pPr>
            <w:r w:rsidRPr="005E61F1">
              <w:rPr>
                <w:rFonts w:cs="Times New Roman"/>
              </w:rPr>
              <w:t xml:space="preserve">        ["pyside", "1.2.0"],</w:t>
            </w:r>
          </w:p>
          <w:p w:rsidR="005E61F1" w:rsidRPr="005E61F1" w:rsidRDefault="005E61F1" w:rsidP="005E61F1">
            <w:pPr>
              <w:rPr>
                <w:rFonts w:cs="Times New Roman"/>
              </w:rPr>
            </w:pPr>
            <w:r w:rsidRPr="005E61F1">
              <w:rPr>
                <w:rFonts w:cs="Times New Roman"/>
              </w:rPr>
              <w:t xml:space="preserve">        ["pyside-tools", "0.2.14"],</w:t>
            </w:r>
          </w:p>
          <w:p w:rsidR="005E61F1" w:rsidRPr="005E61F1" w:rsidRDefault="005E61F1" w:rsidP="005E61F1">
            <w:pPr>
              <w:rPr>
                <w:rFonts w:cs="Times New Roman"/>
              </w:rPr>
            </w:pPr>
            <w:r w:rsidRPr="005E61F1">
              <w:rPr>
                <w:rFonts w:cs="Times New Roman"/>
              </w:rPr>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Pr="005E61F1" w:rsidRDefault="005E61F1" w:rsidP="005E61F1">
            <w:pPr>
              <w:rPr>
                <w:rFonts w:cs="Times New Roman"/>
              </w:rPr>
            </w:pPr>
            <w:r w:rsidRPr="005E61F1">
              <w:rPr>
                <w:rFonts w:cs="Times New Roman"/>
              </w:rPr>
              <w:t xml:space="preserve">    '1.1.2': [</w:t>
            </w:r>
          </w:p>
          <w:p w:rsidR="005E61F1" w:rsidRPr="005E61F1" w:rsidRDefault="005E61F1" w:rsidP="005E61F1">
            <w:pPr>
              <w:rPr>
                <w:rFonts w:cs="Times New Roman"/>
              </w:rPr>
            </w:pPr>
            <w:r w:rsidRPr="005E61F1">
              <w:rPr>
                <w:rFonts w:cs="Times New Roman"/>
              </w:rPr>
              <w:t xml:space="preserve">        ["shiboken", "1.1.2"],</w:t>
            </w:r>
          </w:p>
          <w:p w:rsidR="005E61F1" w:rsidRPr="005E61F1" w:rsidRDefault="005E61F1" w:rsidP="005E61F1">
            <w:pPr>
              <w:rPr>
                <w:rFonts w:cs="Times New Roman"/>
              </w:rPr>
            </w:pPr>
            <w:r w:rsidRPr="005E61F1">
              <w:rPr>
                <w:rFonts w:cs="Times New Roman"/>
              </w:rPr>
              <w:t xml:space="preserve">        ["pyside", "1.1.2"],</w:t>
            </w:r>
          </w:p>
          <w:p w:rsidR="005E61F1" w:rsidRPr="005E61F1" w:rsidRDefault="005E61F1" w:rsidP="005E61F1">
            <w:pPr>
              <w:rPr>
                <w:rFonts w:cs="Times New Roman"/>
              </w:rPr>
            </w:pPr>
            <w:r w:rsidRPr="005E61F1">
              <w:rPr>
                <w:rFonts w:cs="Times New Roman"/>
              </w:rPr>
              <w:t xml:space="preserve">        ["pyside-tools", "0.2.14"],</w:t>
            </w:r>
          </w:p>
          <w:p w:rsidR="005E61F1" w:rsidRPr="005E61F1" w:rsidRDefault="005E61F1" w:rsidP="005E61F1">
            <w:pPr>
              <w:rPr>
                <w:rFonts w:cs="Times New Roman"/>
              </w:rPr>
            </w:pPr>
            <w:r w:rsidRPr="005E61F1">
              <w:rPr>
                <w:rFonts w:cs="Times New Roman"/>
              </w:rPr>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Pr="005E61F1" w:rsidRDefault="005E61F1" w:rsidP="005E61F1">
            <w:pPr>
              <w:rPr>
                <w:rFonts w:cs="Times New Roman"/>
              </w:rPr>
            </w:pPr>
            <w:r w:rsidRPr="005E61F1">
              <w:rPr>
                <w:rFonts w:cs="Times New Roman"/>
              </w:rPr>
              <w:t xml:space="preserve">    '1.1.1': [</w:t>
            </w:r>
          </w:p>
          <w:p w:rsidR="005E61F1" w:rsidRPr="005E61F1" w:rsidRDefault="005E61F1" w:rsidP="005E61F1">
            <w:pPr>
              <w:rPr>
                <w:rFonts w:cs="Times New Roman"/>
              </w:rPr>
            </w:pPr>
            <w:r w:rsidRPr="005E61F1">
              <w:rPr>
                <w:rFonts w:cs="Times New Roman"/>
              </w:rPr>
              <w:t xml:space="preserve">        ["shiboken", "1.1.1"],</w:t>
            </w:r>
          </w:p>
          <w:p w:rsidR="005E61F1" w:rsidRPr="005E61F1" w:rsidRDefault="005E61F1" w:rsidP="005E61F1">
            <w:pPr>
              <w:rPr>
                <w:rFonts w:cs="Times New Roman"/>
              </w:rPr>
            </w:pPr>
            <w:r w:rsidRPr="005E61F1">
              <w:rPr>
                <w:rFonts w:cs="Times New Roman"/>
              </w:rPr>
              <w:t xml:space="preserve">        ["pyside", "1.1.1"],</w:t>
            </w:r>
          </w:p>
          <w:p w:rsidR="005E61F1" w:rsidRPr="005E61F1" w:rsidRDefault="005E61F1" w:rsidP="005E61F1">
            <w:pPr>
              <w:rPr>
                <w:rFonts w:cs="Times New Roman"/>
              </w:rPr>
            </w:pPr>
            <w:r w:rsidRPr="005E61F1">
              <w:rPr>
                <w:rFonts w:cs="Times New Roman"/>
              </w:rPr>
              <w:t xml:space="preserve">        ["pyside-tools", "0.2.14"],</w:t>
            </w:r>
          </w:p>
          <w:p w:rsidR="005E61F1" w:rsidRPr="005E61F1" w:rsidRDefault="005E61F1" w:rsidP="005E61F1">
            <w:pPr>
              <w:rPr>
                <w:rFonts w:cs="Times New Roman"/>
              </w:rPr>
            </w:pPr>
            <w:r w:rsidRPr="005E61F1">
              <w:rPr>
                <w:rFonts w:cs="Times New Roman"/>
              </w:rPr>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Default="005E61F1" w:rsidP="005E61F1">
            <w:pPr>
              <w:rPr>
                <w:rFonts w:cs="Times New Roman"/>
              </w:rPr>
            </w:pPr>
            <w:r w:rsidRPr="005E61F1">
              <w:rPr>
                <w:rFonts w:cs="Times New Roman"/>
              </w:rPr>
              <w:t>}</w:t>
            </w:r>
          </w:p>
        </w:tc>
      </w:tr>
    </w:tbl>
    <w:p w:rsidR="005E61F1" w:rsidRDefault="005E61F1" w:rsidP="005E61F1">
      <w:pPr>
        <w:rPr>
          <w:rFonts w:cs="Times New Roman"/>
        </w:rPr>
      </w:pPr>
    </w:p>
    <w:tbl>
      <w:tblPr>
        <w:tblStyle w:val="TableGrid"/>
        <w:tblW w:w="0" w:type="auto"/>
        <w:tblLook w:val="04A0"/>
      </w:tblPr>
      <w:tblGrid>
        <w:gridCol w:w="9576"/>
      </w:tblGrid>
      <w:tr w:rsidR="005E61F1" w:rsidTr="005E61F1">
        <w:tc>
          <w:tcPr>
            <w:tcW w:w="9576" w:type="dxa"/>
          </w:tcPr>
          <w:p w:rsidR="005E61F1" w:rsidRPr="005E61F1" w:rsidRDefault="005E61F1" w:rsidP="005E61F1">
            <w:pPr>
              <w:rPr>
                <w:rFonts w:cs="Times New Roman"/>
              </w:rPr>
            </w:pPr>
            <w:r w:rsidRPr="005E61F1">
              <w:rPr>
                <w:rFonts w:cs="Times New Roman"/>
              </w:rPr>
              <w:t>submodules = {</w:t>
            </w:r>
          </w:p>
          <w:p w:rsidR="005E61F1" w:rsidRPr="005E61F1" w:rsidRDefault="005E61F1" w:rsidP="005E61F1">
            <w:pPr>
              <w:rPr>
                <w:rFonts w:cs="Times New Roman"/>
              </w:rPr>
            </w:pPr>
            <w:r w:rsidRPr="005E61F1">
              <w:rPr>
                <w:rFonts w:cs="Times New Roman"/>
              </w:rPr>
              <w:t xml:space="preserve">    '1.2.1': [</w:t>
            </w:r>
          </w:p>
          <w:p w:rsidR="005E61F1" w:rsidRPr="005E61F1" w:rsidRDefault="005E61F1" w:rsidP="005E61F1">
            <w:pPr>
              <w:rPr>
                <w:rFonts w:cs="Times New Roman"/>
              </w:rPr>
            </w:pPr>
            <w:r w:rsidRPr="005E61F1">
              <w:rPr>
                <w:rFonts w:cs="Times New Roman"/>
              </w:rPr>
              <w:t xml:space="preserve">        ["shiboken", "1.2.1"],</w:t>
            </w:r>
          </w:p>
          <w:p w:rsidR="005E61F1" w:rsidRPr="005E61F1" w:rsidRDefault="005E61F1" w:rsidP="005E61F1">
            <w:pPr>
              <w:rPr>
                <w:rFonts w:cs="Times New Roman"/>
              </w:rPr>
            </w:pPr>
            <w:r w:rsidRPr="005E61F1">
              <w:rPr>
                <w:rFonts w:cs="Times New Roman"/>
              </w:rPr>
              <w:t xml:space="preserve">        ["pyside", "1.2.1"],</w:t>
            </w:r>
          </w:p>
          <w:p w:rsidR="005E61F1" w:rsidRPr="005E61F1" w:rsidRDefault="005E61F1" w:rsidP="005E61F1">
            <w:pPr>
              <w:rPr>
                <w:rFonts w:cs="Times New Roman"/>
              </w:rPr>
            </w:pPr>
            <w:r w:rsidRPr="005E61F1">
              <w:rPr>
                <w:rFonts w:cs="Times New Roman"/>
              </w:rPr>
              <w:t xml:space="preserve">        #["pyside-tools", "0.2.15"],</w:t>
            </w:r>
          </w:p>
          <w:p w:rsidR="005E61F1" w:rsidRPr="005E61F1" w:rsidRDefault="005E61F1" w:rsidP="005E61F1">
            <w:pPr>
              <w:rPr>
                <w:rFonts w:cs="Times New Roman"/>
              </w:rPr>
            </w:pPr>
            <w:r w:rsidRPr="005E61F1">
              <w:rPr>
                <w:rFonts w:cs="Times New Roman"/>
              </w:rPr>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Pr="005E61F1" w:rsidRDefault="005E61F1" w:rsidP="005E61F1">
            <w:pPr>
              <w:rPr>
                <w:rFonts w:cs="Times New Roman"/>
              </w:rPr>
            </w:pPr>
            <w:r w:rsidRPr="005E61F1">
              <w:rPr>
                <w:rFonts w:cs="Times New Roman"/>
              </w:rPr>
              <w:t xml:space="preserve">    '1.2.0': [</w:t>
            </w:r>
          </w:p>
          <w:p w:rsidR="005E61F1" w:rsidRPr="005E61F1" w:rsidRDefault="005E61F1" w:rsidP="005E61F1">
            <w:pPr>
              <w:rPr>
                <w:rFonts w:cs="Times New Roman"/>
              </w:rPr>
            </w:pPr>
            <w:r w:rsidRPr="005E61F1">
              <w:rPr>
                <w:rFonts w:cs="Times New Roman"/>
              </w:rPr>
              <w:t xml:space="preserve">        ["shiboken", "1.2.0"],</w:t>
            </w:r>
          </w:p>
          <w:p w:rsidR="005E61F1" w:rsidRPr="005E61F1" w:rsidRDefault="005E61F1" w:rsidP="005E61F1">
            <w:pPr>
              <w:rPr>
                <w:rFonts w:cs="Times New Roman"/>
              </w:rPr>
            </w:pPr>
            <w:r w:rsidRPr="005E61F1">
              <w:rPr>
                <w:rFonts w:cs="Times New Roman"/>
              </w:rPr>
              <w:t xml:space="preserve">        ["pyside", "1.2.0"],</w:t>
            </w:r>
          </w:p>
          <w:p w:rsidR="005E61F1" w:rsidRPr="005E61F1" w:rsidRDefault="005E61F1" w:rsidP="005E61F1">
            <w:pPr>
              <w:rPr>
                <w:rFonts w:cs="Times New Roman"/>
              </w:rPr>
            </w:pPr>
            <w:r w:rsidRPr="005E61F1">
              <w:rPr>
                <w:rFonts w:cs="Times New Roman"/>
              </w:rPr>
              <w:t xml:space="preserve">        #["pyside-tools", "0.2.14"],</w:t>
            </w:r>
          </w:p>
          <w:p w:rsidR="005E61F1" w:rsidRPr="005E61F1" w:rsidRDefault="005E61F1" w:rsidP="005E61F1">
            <w:pPr>
              <w:rPr>
                <w:rFonts w:cs="Times New Roman"/>
              </w:rPr>
            </w:pPr>
            <w:r w:rsidRPr="005E61F1">
              <w:rPr>
                <w:rFonts w:cs="Times New Roman"/>
              </w:rPr>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Pr="005E61F1" w:rsidRDefault="005E61F1" w:rsidP="005E61F1">
            <w:pPr>
              <w:rPr>
                <w:rFonts w:cs="Times New Roman"/>
              </w:rPr>
            </w:pPr>
            <w:r w:rsidRPr="005E61F1">
              <w:rPr>
                <w:rFonts w:cs="Times New Roman"/>
              </w:rPr>
              <w:t xml:space="preserve">    '1.1.2': [</w:t>
            </w:r>
          </w:p>
          <w:p w:rsidR="005E61F1" w:rsidRPr="005E61F1" w:rsidRDefault="005E61F1" w:rsidP="005E61F1">
            <w:pPr>
              <w:rPr>
                <w:rFonts w:cs="Times New Roman"/>
              </w:rPr>
            </w:pPr>
            <w:r w:rsidRPr="005E61F1">
              <w:rPr>
                <w:rFonts w:cs="Times New Roman"/>
              </w:rPr>
              <w:t xml:space="preserve">        ["shiboken", "1.1.2"],</w:t>
            </w:r>
          </w:p>
          <w:p w:rsidR="005E61F1" w:rsidRPr="005E61F1" w:rsidRDefault="005E61F1" w:rsidP="005E61F1">
            <w:pPr>
              <w:rPr>
                <w:rFonts w:cs="Times New Roman"/>
              </w:rPr>
            </w:pPr>
            <w:r w:rsidRPr="005E61F1">
              <w:rPr>
                <w:rFonts w:cs="Times New Roman"/>
              </w:rPr>
              <w:t xml:space="preserve">        ["pyside", "1.1.2"],</w:t>
            </w:r>
          </w:p>
          <w:p w:rsidR="005E61F1" w:rsidRPr="005E61F1" w:rsidRDefault="005E61F1" w:rsidP="005E61F1">
            <w:pPr>
              <w:rPr>
                <w:rFonts w:cs="Times New Roman"/>
              </w:rPr>
            </w:pPr>
            <w:r w:rsidRPr="005E61F1">
              <w:rPr>
                <w:rFonts w:cs="Times New Roman"/>
              </w:rPr>
              <w:t xml:space="preserve">        #["pyside-tools", "0.2.14"],</w:t>
            </w:r>
          </w:p>
          <w:p w:rsidR="005E61F1" w:rsidRPr="005E61F1" w:rsidRDefault="005E61F1" w:rsidP="005E61F1">
            <w:pPr>
              <w:rPr>
                <w:rFonts w:cs="Times New Roman"/>
              </w:rPr>
            </w:pPr>
            <w:r w:rsidRPr="005E61F1">
              <w:rPr>
                <w:rFonts w:cs="Times New Roman"/>
              </w:rPr>
              <w:lastRenderedPageBreak/>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Pr="005E61F1" w:rsidRDefault="005E61F1" w:rsidP="005E61F1">
            <w:pPr>
              <w:rPr>
                <w:rFonts w:cs="Times New Roman"/>
              </w:rPr>
            </w:pPr>
            <w:r w:rsidRPr="005E61F1">
              <w:rPr>
                <w:rFonts w:cs="Times New Roman"/>
              </w:rPr>
              <w:t xml:space="preserve">    '1.1.1': [</w:t>
            </w:r>
          </w:p>
          <w:p w:rsidR="005E61F1" w:rsidRPr="005E61F1" w:rsidRDefault="005E61F1" w:rsidP="005E61F1">
            <w:pPr>
              <w:rPr>
                <w:rFonts w:cs="Times New Roman"/>
              </w:rPr>
            </w:pPr>
            <w:r w:rsidRPr="005E61F1">
              <w:rPr>
                <w:rFonts w:cs="Times New Roman"/>
              </w:rPr>
              <w:t xml:space="preserve">        ["shiboken", "1.1.1"],</w:t>
            </w:r>
          </w:p>
          <w:p w:rsidR="005E61F1" w:rsidRPr="005E61F1" w:rsidRDefault="005E61F1" w:rsidP="005E61F1">
            <w:pPr>
              <w:rPr>
                <w:rFonts w:cs="Times New Roman"/>
              </w:rPr>
            </w:pPr>
            <w:r w:rsidRPr="005E61F1">
              <w:rPr>
                <w:rFonts w:cs="Times New Roman"/>
              </w:rPr>
              <w:t xml:space="preserve">        ["pyside", "1.1.1"],</w:t>
            </w:r>
          </w:p>
          <w:p w:rsidR="005E61F1" w:rsidRPr="005E61F1" w:rsidRDefault="005E61F1" w:rsidP="005E61F1">
            <w:pPr>
              <w:rPr>
                <w:rFonts w:cs="Times New Roman"/>
              </w:rPr>
            </w:pPr>
            <w:r w:rsidRPr="005E61F1">
              <w:rPr>
                <w:rFonts w:cs="Times New Roman"/>
              </w:rPr>
              <w:t xml:space="preserve">        #["pyside-tools", "0.2.14"],</w:t>
            </w:r>
          </w:p>
          <w:p w:rsidR="005E61F1" w:rsidRPr="005E61F1" w:rsidRDefault="005E61F1" w:rsidP="005E61F1">
            <w:pPr>
              <w:rPr>
                <w:rFonts w:cs="Times New Roman"/>
              </w:rPr>
            </w:pPr>
            <w:r w:rsidRPr="005E61F1">
              <w:rPr>
                <w:rFonts w:cs="Times New Roman"/>
              </w:rPr>
              <w:t xml:space="preserve">        ["pyside-examples", "master"],</w:t>
            </w:r>
          </w:p>
          <w:p w:rsidR="005E61F1" w:rsidRPr="005E61F1" w:rsidRDefault="005E61F1" w:rsidP="005E61F1">
            <w:pPr>
              <w:rPr>
                <w:rFonts w:cs="Times New Roman"/>
              </w:rPr>
            </w:pPr>
            <w:r w:rsidRPr="005E61F1">
              <w:rPr>
                <w:rFonts w:cs="Times New Roman"/>
              </w:rPr>
              <w:t xml:space="preserve">    ],</w:t>
            </w:r>
          </w:p>
          <w:p w:rsidR="005E61F1" w:rsidRDefault="005E61F1" w:rsidP="005E61F1">
            <w:pPr>
              <w:rPr>
                <w:rFonts w:cs="Times New Roman"/>
              </w:rPr>
            </w:pPr>
            <w:r w:rsidRPr="005E61F1">
              <w:rPr>
                <w:rFonts w:cs="Times New Roman"/>
              </w:rPr>
              <w:t>}</w:t>
            </w:r>
          </w:p>
        </w:tc>
      </w:tr>
    </w:tbl>
    <w:p w:rsidR="005E61F1" w:rsidRDefault="005E61F1" w:rsidP="005E61F1">
      <w:pPr>
        <w:rPr>
          <w:rFonts w:cs="Times New Roman"/>
        </w:rPr>
      </w:pPr>
    </w:p>
    <w:tbl>
      <w:tblPr>
        <w:tblStyle w:val="TableGrid"/>
        <w:tblW w:w="0" w:type="auto"/>
        <w:tblLook w:val="04A0"/>
      </w:tblPr>
      <w:tblGrid>
        <w:gridCol w:w="9576"/>
      </w:tblGrid>
      <w:tr w:rsidR="008F5049" w:rsidTr="008F5049">
        <w:tc>
          <w:tcPr>
            <w:tcW w:w="9576" w:type="dxa"/>
          </w:tcPr>
          <w:p w:rsidR="008F5049" w:rsidRPr="008F5049" w:rsidRDefault="008F5049" w:rsidP="008F5049">
            <w:pPr>
              <w:rPr>
                <w:rFonts w:cs="Times New Roman"/>
              </w:rPr>
            </w:pPr>
            <w:r w:rsidRPr="008F5049">
              <w:rPr>
                <w:rFonts w:cs="Times New Roman"/>
              </w:rPr>
              <w:t xml:space="preserve">        if not OPTION_ONLYPACKAGE:</w:t>
            </w:r>
          </w:p>
          <w:p w:rsidR="008F5049" w:rsidRPr="008F5049" w:rsidRDefault="008F5049" w:rsidP="008F5049">
            <w:pPr>
              <w:rPr>
                <w:rFonts w:cs="Times New Roman"/>
              </w:rPr>
            </w:pPr>
            <w:r w:rsidRPr="008F5049">
              <w:rPr>
                <w:rFonts w:cs="Times New Roman"/>
              </w:rPr>
              <w:t xml:space="preserve">            # Build extensions</w:t>
            </w:r>
          </w:p>
          <w:p w:rsidR="008F5049" w:rsidRPr="008F5049" w:rsidRDefault="008F5049" w:rsidP="008F5049">
            <w:pPr>
              <w:rPr>
                <w:rFonts w:cs="Times New Roman"/>
              </w:rPr>
            </w:pPr>
            <w:r w:rsidRPr="008F5049">
              <w:rPr>
                <w:rFonts w:cs="Times New Roman"/>
              </w:rPr>
              <w:t xml:space="preserve">            for ext in ['shiboken', 'pyside', 'pyside-tools']:</w:t>
            </w:r>
          </w:p>
          <w:p w:rsidR="008F5049" w:rsidRDefault="008F5049" w:rsidP="008F5049">
            <w:pPr>
              <w:rPr>
                <w:rFonts w:cs="Times New Roman"/>
              </w:rPr>
            </w:pPr>
            <w:r w:rsidRPr="008F5049">
              <w:rPr>
                <w:rFonts w:cs="Times New Roman"/>
              </w:rPr>
              <w:t xml:space="preserve">                self.build_extension(ext)</w:t>
            </w:r>
          </w:p>
        </w:tc>
      </w:tr>
    </w:tbl>
    <w:p w:rsidR="008F5049" w:rsidRDefault="008F5049" w:rsidP="005E61F1">
      <w:pPr>
        <w:rPr>
          <w:rFonts w:cs="Times New Roman"/>
        </w:rPr>
      </w:pPr>
    </w:p>
    <w:tbl>
      <w:tblPr>
        <w:tblStyle w:val="TableGrid"/>
        <w:tblW w:w="0" w:type="auto"/>
        <w:tblLook w:val="04A0"/>
      </w:tblPr>
      <w:tblGrid>
        <w:gridCol w:w="9576"/>
      </w:tblGrid>
      <w:tr w:rsidR="008F5049" w:rsidTr="008F5049">
        <w:tc>
          <w:tcPr>
            <w:tcW w:w="9576" w:type="dxa"/>
          </w:tcPr>
          <w:p w:rsidR="008F5049" w:rsidRPr="008F5049" w:rsidRDefault="008F5049" w:rsidP="008F5049">
            <w:pPr>
              <w:rPr>
                <w:rFonts w:cs="Times New Roman"/>
              </w:rPr>
            </w:pPr>
            <w:r w:rsidRPr="008F5049">
              <w:rPr>
                <w:rFonts w:cs="Times New Roman"/>
              </w:rPr>
              <w:t xml:space="preserve">        if not OPTION_ONLYPACKAGE:</w:t>
            </w:r>
          </w:p>
          <w:p w:rsidR="008F5049" w:rsidRPr="008F5049" w:rsidRDefault="008F5049" w:rsidP="008F5049">
            <w:pPr>
              <w:rPr>
                <w:rFonts w:cs="Times New Roman"/>
              </w:rPr>
            </w:pPr>
            <w:r w:rsidRPr="008F5049">
              <w:rPr>
                <w:rFonts w:cs="Times New Roman"/>
              </w:rPr>
              <w:t xml:space="preserve">            # Build extensions</w:t>
            </w:r>
          </w:p>
          <w:p w:rsidR="008F5049" w:rsidRPr="008F5049" w:rsidRDefault="008F5049" w:rsidP="008F5049">
            <w:pPr>
              <w:rPr>
                <w:rFonts w:cs="Times New Roman"/>
              </w:rPr>
            </w:pPr>
            <w:r w:rsidRPr="008F5049">
              <w:rPr>
                <w:rFonts w:cs="Times New Roman"/>
              </w:rPr>
              <w:t xml:space="preserve">            #for ext in ['shiboken', 'pyside', 'pyside-tools']:</w:t>
            </w:r>
          </w:p>
          <w:p w:rsidR="008F5049" w:rsidRPr="008F5049" w:rsidRDefault="008F5049" w:rsidP="008F5049">
            <w:pPr>
              <w:rPr>
                <w:rFonts w:cs="Times New Roman"/>
              </w:rPr>
            </w:pPr>
            <w:r w:rsidRPr="008F5049">
              <w:rPr>
                <w:rFonts w:cs="Times New Roman"/>
              </w:rPr>
              <w:t xml:space="preserve">            for ext in ['shiboken', 'pyside']:</w:t>
            </w:r>
          </w:p>
          <w:p w:rsidR="008F5049" w:rsidRDefault="008F5049" w:rsidP="008F5049">
            <w:pPr>
              <w:rPr>
                <w:rFonts w:cs="Times New Roman"/>
              </w:rPr>
            </w:pPr>
            <w:r w:rsidRPr="008F5049">
              <w:rPr>
                <w:rFonts w:cs="Times New Roman"/>
              </w:rPr>
              <w:t xml:space="preserve">                self.build_extension(ext)</w:t>
            </w:r>
          </w:p>
        </w:tc>
      </w:tr>
    </w:tbl>
    <w:p w:rsidR="008F5049" w:rsidRDefault="008F5049" w:rsidP="005E61F1">
      <w:pPr>
        <w:rPr>
          <w:rFonts w:cs="Times New Roman"/>
        </w:rPr>
      </w:pPr>
    </w:p>
    <w:p w:rsidR="000747CD" w:rsidRDefault="000747CD" w:rsidP="000747CD">
      <w:pPr>
        <w:pStyle w:val="ListParagraph"/>
        <w:numPr>
          <w:ilvl w:val="0"/>
          <w:numId w:val="10"/>
        </w:numPr>
        <w:rPr>
          <w:rFonts w:cs="Times New Roman"/>
        </w:rPr>
      </w:pPr>
      <w:r>
        <w:rPr>
          <w:rFonts w:cs="Times New Roman"/>
        </w:rPr>
        <w:t>Tạo tập tin cài đặt PySide</w:t>
      </w:r>
    </w:p>
    <w:p w:rsidR="000747CD" w:rsidRDefault="000747CD" w:rsidP="000747CD">
      <w:pPr>
        <w:pStyle w:val="ListParagraph"/>
        <w:numPr>
          <w:ilvl w:val="1"/>
          <w:numId w:val="10"/>
        </w:numPr>
        <w:rPr>
          <w:rFonts w:cs="Times New Roman"/>
        </w:rPr>
      </w:pPr>
      <w:r>
        <w:rPr>
          <w:rFonts w:cs="Times New Roman"/>
        </w:rPr>
        <w:t>Mở Visual Studio Command Prompt</w:t>
      </w:r>
      <w:ins w:id="10" w:author="HELLO" w:date="2013-12-29T23:26:00Z">
        <w:r w:rsidR="00F879C3">
          <w:rPr>
            <w:rFonts w:cs="Times New Roman"/>
          </w:rPr>
          <w:t xml:space="preserve"> (hoặc gõ vào vcvars32)</w:t>
        </w:r>
      </w:ins>
    </w:p>
    <w:p w:rsidR="000747CD" w:rsidRDefault="000747CD" w:rsidP="000747CD">
      <w:pPr>
        <w:pStyle w:val="ListParagraph"/>
        <w:numPr>
          <w:ilvl w:val="1"/>
          <w:numId w:val="10"/>
        </w:numPr>
        <w:rPr>
          <w:rFonts w:cs="Times New Roman"/>
        </w:rPr>
      </w:pPr>
      <w:r w:rsidRPr="000747CD">
        <w:rPr>
          <w:rFonts w:cs="Times New Roman"/>
        </w:rPr>
        <w:t>cd PySide-1.2.1</w:t>
      </w:r>
    </w:p>
    <w:p w:rsidR="000747CD" w:rsidRDefault="000747CD" w:rsidP="000747CD">
      <w:pPr>
        <w:pStyle w:val="ListParagraph"/>
        <w:numPr>
          <w:ilvl w:val="1"/>
          <w:numId w:val="10"/>
        </w:numPr>
        <w:rPr>
          <w:rFonts w:cs="Times New Roman"/>
        </w:rPr>
      </w:pPr>
      <w:r w:rsidRPr="000747CD">
        <w:rPr>
          <w:rFonts w:cs="Times New Roman"/>
        </w:rPr>
        <w:t>c:\Python27\python setup.py bdist_wininst  --qmake=c:\Qt\4.8.5\bin\qmake.exe</w:t>
      </w:r>
    </w:p>
    <w:p w:rsidR="00336FA0" w:rsidRDefault="00336FA0" w:rsidP="00336FA0">
      <w:pPr>
        <w:rPr>
          <w:rFonts w:cs="Times New Roman"/>
        </w:rPr>
      </w:pPr>
      <w:r>
        <w:rPr>
          <w:rFonts w:cs="Times New Roman"/>
        </w:rPr>
        <w:t>Chú ý : Trong quá trình Build, có thể các bạn sẽ gặp phải lỗi 139 tại tập tin generatorrunner.exe làm cho Cmake không thể tiếp tục được.</w:t>
      </w:r>
    </w:p>
    <w:p w:rsidR="00336FA0" w:rsidRPr="00336FA0" w:rsidRDefault="00336FA0" w:rsidP="00336FA0">
      <w:pPr>
        <w:rPr>
          <w:rFonts w:cs="Times New Roman"/>
        </w:rPr>
      </w:pPr>
      <w:r>
        <w:rPr>
          <w:rFonts w:cs="Times New Roman"/>
        </w:rPr>
        <w:t>Lỗi này là do Generatorrunner.exe không tìm thấy DLL dependency của nó, bạn có thể copy QtCore4.dll, QtXml4.dll, QtGui4.dll từ thư mục Qt mà bạn đã Compile (ex : C:\Qt\4.8.5\bin) bỏ vào C:\Windows\System32, và Build lại bình thường.</w:t>
      </w:r>
    </w:p>
    <w:p w:rsidR="000747CD" w:rsidRDefault="000747CD" w:rsidP="000747CD">
      <w:pPr>
        <w:pStyle w:val="ListParagraph"/>
        <w:numPr>
          <w:ilvl w:val="0"/>
          <w:numId w:val="10"/>
        </w:numPr>
        <w:rPr>
          <w:rFonts w:cs="Times New Roman"/>
        </w:rPr>
      </w:pPr>
      <w:r>
        <w:rPr>
          <w:rFonts w:cs="Times New Roman"/>
        </w:rPr>
        <w:t>Sau khi Build thành công, tập tin cài đặt sẽ nằm trong thư mục</w:t>
      </w:r>
    </w:p>
    <w:p w:rsidR="00336FA0" w:rsidRPr="000747CD" w:rsidRDefault="00336FA0" w:rsidP="00336FA0">
      <w:pPr>
        <w:pStyle w:val="ListParagraph"/>
        <w:numPr>
          <w:ilvl w:val="1"/>
          <w:numId w:val="10"/>
        </w:numPr>
        <w:rPr>
          <w:rFonts w:cs="Times New Roman"/>
        </w:rPr>
      </w:pPr>
      <w:r w:rsidRPr="00336FA0">
        <w:rPr>
          <w:rFonts w:cs="Times New Roman"/>
        </w:rPr>
        <w:t>C:\PySide-1.2.1\dist</w:t>
      </w:r>
    </w:p>
    <w:p w:rsidR="00536260" w:rsidRPr="004352BE" w:rsidRDefault="00536260" w:rsidP="00536260">
      <w:pPr>
        <w:rPr>
          <w:rFonts w:cs="Times New Roman"/>
          <w:b/>
          <w:sz w:val="28"/>
          <w:szCs w:val="28"/>
        </w:rPr>
      </w:pPr>
      <w:r w:rsidRPr="004352BE">
        <w:rPr>
          <w:rFonts w:cs="Times New Roman"/>
          <w:b/>
          <w:sz w:val="28"/>
          <w:szCs w:val="28"/>
        </w:rPr>
        <w:t>Credits</w:t>
      </w:r>
    </w:p>
    <w:p w:rsidR="00536260" w:rsidRPr="00CA6F08" w:rsidRDefault="004352BE" w:rsidP="00536260">
      <w:pPr>
        <w:rPr>
          <w:rFonts w:cs="Times New Roman"/>
        </w:rPr>
      </w:pPr>
      <w:r>
        <w:rPr>
          <w:rFonts w:cs="Times New Roman"/>
        </w:rPr>
        <w:t xml:space="preserve">[1] </w:t>
      </w:r>
      <w:r w:rsidR="00536260" w:rsidRPr="00CA6F08">
        <w:rPr>
          <w:rFonts w:cs="Times New Roman"/>
        </w:rPr>
        <w:t>Aaron Portnoy for outlining this process for python 2.6</w:t>
      </w:r>
      <w:r w:rsidR="00C70632">
        <w:rPr>
          <w:rFonts w:cs="Times New Roman"/>
        </w:rPr>
        <w:t>, 2012</w:t>
      </w:r>
    </w:p>
    <w:p w:rsidR="00536260" w:rsidRPr="00CA6F08" w:rsidRDefault="00101206" w:rsidP="00536260">
      <w:pPr>
        <w:rPr>
          <w:rFonts w:cs="Times New Roman"/>
        </w:rPr>
      </w:pPr>
      <w:r>
        <w:fldChar w:fldCharType="begin"/>
      </w:r>
      <w:r>
        <w:instrText>HYPERLINK "http://dvlabs.tippingpoint.com/blog/2012/02/25/mindshare-yo-dawg-i-heard-you-like-reversing"</w:instrText>
      </w:r>
      <w:r>
        <w:fldChar w:fldCharType="separate"/>
      </w:r>
      <w:r w:rsidR="00536260" w:rsidRPr="00CA6F08">
        <w:rPr>
          <w:rStyle w:val="Hyperlink"/>
          <w:rFonts w:cs="Times New Roman"/>
        </w:rPr>
        <w:t>http://dvlabs.tippingpoint.com/blog/2012/02/25/mindshare-yo-dawg-i-heard-you-like-reversing</w:t>
      </w:r>
      <w:r>
        <w:fldChar w:fldCharType="end"/>
      </w:r>
    </w:p>
    <w:p w:rsidR="00536260" w:rsidRPr="00CA6F08" w:rsidRDefault="004352BE" w:rsidP="00536260">
      <w:pPr>
        <w:rPr>
          <w:rFonts w:cs="Times New Roman"/>
        </w:rPr>
      </w:pPr>
      <w:r>
        <w:rPr>
          <w:rFonts w:cs="Times New Roman"/>
        </w:rPr>
        <w:t xml:space="preserve">[2] </w:t>
      </w:r>
      <w:r w:rsidR="00536260" w:rsidRPr="00CA6F08">
        <w:rPr>
          <w:rFonts w:cs="Times New Roman"/>
        </w:rPr>
        <w:t>Daniel Pistelli for his guide on compiling Qt correctly with Visual Studio 2008</w:t>
      </w:r>
    </w:p>
    <w:p w:rsidR="00536260" w:rsidRPr="00CA6F08" w:rsidRDefault="00101206" w:rsidP="00536260">
      <w:pPr>
        <w:rPr>
          <w:rFonts w:cs="Times New Roman"/>
        </w:rPr>
      </w:pPr>
      <w:r>
        <w:lastRenderedPageBreak/>
        <w:fldChar w:fldCharType="begin"/>
      </w:r>
      <w:r>
        <w:instrText>HYPERLINK "http://www.hexblog.com/?p=250"</w:instrText>
      </w:r>
      <w:r>
        <w:fldChar w:fldCharType="separate"/>
      </w:r>
      <w:r w:rsidR="00536260" w:rsidRPr="00CA6F08">
        <w:rPr>
          <w:rStyle w:val="Hyperlink"/>
          <w:rFonts w:cs="Times New Roman"/>
        </w:rPr>
        <w:t>http://www.hexblog.com/?p=250</w:t>
      </w:r>
      <w:r>
        <w:fldChar w:fldCharType="end"/>
      </w:r>
      <w:r w:rsidR="00C70632">
        <w:rPr>
          <w:rFonts w:cs="Times New Roman"/>
        </w:rPr>
        <w:t>, 2011</w:t>
      </w:r>
    </w:p>
    <w:p w:rsidR="00536260" w:rsidRPr="00CA6F08" w:rsidRDefault="004352BE" w:rsidP="00536260">
      <w:pPr>
        <w:rPr>
          <w:rFonts w:cs="Times New Roman"/>
        </w:rPr>
      </w:pPr>
      <w:r>
        <w:rPr>
          <w:rFonts w:cs="Times New Roman"/>
        </w:rPr>
        <w:t xml:space="preserve">[3] </w:t>
      </w:r>
      <w:r w:rsidR="00902646">
        <w:rPr>
          <w:rFonts w:cs="Times New Roman"/>
        </w:rPr>
        <w:t>Stepan Kubicek</w:t>
      </w:r>
      <w:r w:rsidR="00536260" w:rsidRPr="00CA6F08">
        <w:rPr>
          <w:rFonts w:cs="Times New Roman"/>
        </w:rPr>
        <w:t xml:space="preserve"> for his awesome tuts to compile QT</w:t>
      </w:r>
      <w:r w:rsidR="00C70632">
        <w:rPr>
          <w:rFonts w:cs="Times New Roman"/>
        </w:rPr>
        <w:t>, 2013</w:t>
      </w:r>
    </w:p>
    <w:p w:rsidR="00536260" w:rsidRPr="00CA6F08" w:rsidRDefault="00101206" w:rsidP="00536260">
      <w:pPr>
        <w:rPr>
          <w:rFonts w:cs="Times New Roman"/>
        </w:rPr>
      </w:pPr>
      <w:r>
        <w:fldChar w:fldCharType="begin"/>
      </w:r>
      <w:r>
        <w:instrText>HYPERLINK "http://plutometro.blogspot.com/2013/06/compiling-x64-pyside-using-vs2010.html"</w:instrText>
      </w:r>
      <w:r>
        <w:fldChar w:fldCharType="separate"/>
      </w:r>
      <w:r w:rsidR="00536260" w:rsidRPr="004352BE">
        <w:rPr>
          <w:rStyle w:val="Hyperlink"/>
          <w:rFonts w:cs="Times New Roman"/>
        </w:rPr>
        <w:t>http://plutometro.blogspot.com/2013/06/compiling-x64-pyside-using-vs2010.html</w:t>
      </w:r>
      <w:r>
        <w:fldChar w:fldCharType="end"/>
      </w:r>
    </w:p>
    <w:p w:rsidR="00C70632" w:rsidRDefault="00C70632" w:rsidP="00536260">
      <w:pPr>
        <w:rPr>
          <w:rFonts w:cs="Times New Roman"/>
        </w:rPr>
      </w:pPr>
      <w:r>
        <w:rPr>
          <w:rFonts w:cs="Times New Roman"/>
        </w:rPr>
        <w:t xml:space="preserve">[4] </w:t>
      </w:r>
      <w:r w:rsidRPr="00C70632">
        <w:rPr>
          <w:rFonts w:cs="Times New Roman"/>
        </w:rPr>
        <w:t>Compiling PySide for IDA Pro on Windows</w:t>
      </w:r>
      <w:r>
        <w:rPr>
          <w:rFonts w:cs="Times New Roman"/>
        </w:rPr>
        <w:t>, 2013</w:t>
      </w:r>
    </w:p>
    <w:p w:rsidR="00536260" w:rsidRDefault="00101206" w:rsidP="00536260">
      <w:r>
        <w:fldChar w:fldCharType="begin"/>
      </w:r>
      <w:r>
        <w:instrText>HYPERLINK "https://gist.github.com/ancat/8078106"</w:instrText>
      </w:r>
      <w:r>
        <w:fldChar w:fldCharType="separate"/>
      </w:r>
      <w:r w:rsidR="00C70632">
        <w:rPr>
          <w:rStyle w:val="Hyperlink"/>
        </w:rPr>
        <w:t>https://gist.github.com/ancat/8078106</w:t>
      </w:r>
      <w:r>
        <w:fldChar w:fldCharType="end"/>
      </w:r>
    </w:p>
    <w:p w:rsidR="00C70632" w:rsidRDefault="00E17121" w:rsidP="00536260">
      <w:r>
        <w:rPr>
          <w:rFonts w:cs="Times New Roman"/>
        </w:rPr>
        <w:t xml:space="preserve">[5] </w:t>
      </w:r>
      <w:r w:rsidR="00101206">
        <w:fldChar w:fldCharType="begin"/>
      </w:r>
      <w:r w:rsidR="00101206">
        <w:instrText>HYPERLINK "https://groups.google.com/forum/" \l "!forum/pyside"</w:instrText>
      </w:r>
      <w:r w:rsidR="00101206">
        <w:fldChar w:fldCharType="separate"/>
      </w:r>
      <w:r>
        <w:rPr>
          <w:rStyle w:val="Hyperlink"/>
        </w:rPr>
        <w:t>https://groups.google.com/forum/#!forum/pyside</w:t>
      </w:r>
      <w:r w:rsidR="00101206">
        <w:fldChar w:fldCharType="end"/>
      </w:r>
    </w:p>
    <w:p w:rsidR="00872B31" w:rsidRDefault="00872B31" w:rsidP="00536260">
      <w:r>
        <w:t xml:space="preserve">[6] </w:t>
      </w:r>
      <w:r w:rsidR="00101206">
        <w:fldChar w:fldCharType="begin"/>
      </w:r>
      <w:r w:rsidR="00101206">
        <w:instrText>HYPERLINK "http://qt-project.org/wiki/PySideDownloads" \l "a98df7359ac52361af81fa897d556a6a"</w:instrText>
      </w:r>
      <w:r w:rsidR="00101206">
        <w:fldChar w:fldCharType="separate"/>
      </w:r>
      <w:r>
        <w:rPr>
          <w:rStyle w:val="Hyperlink"/>
        </w:rPr>
        <w:t>http://qt-project.org/wiki/PySideDownloads#a98df7359ac52361af81fa897d556a6a</w:t>
      </w:r>
      <w:r w:rsidR="00101206">
        <w:fldChar w:fldCharType="end"/>
      </w:r>
    </w:p>
    <w:p w:rsidR="0072359E" w:rsidRPr="00CA6F08" w:rsidRDefault="0072359E" w:rsidP="00536260">
      <w:pPr>
        <w:rPr>
          <w:rFonts w:cs="Times New Roman"/>
        </w:rPr>
      </w:pPr>
      <w:r>
        <w:t>[7]</w:t>
      </w:r>
      <w:r w:rsidRPr="0072359E">
        <w:t xml:space="preserve"> </w:t>
      </w:r>
      <w:r w:rsidR="00101206">
        <w:fldChar w:fldCharType="begin"/>
      </w:r>
      <w:r w:rsidR="00101206">
        <w:instrText>HYPERLINK "http://qt-project.org/wiki/Building_PySide_on_Windows"</w:instrText>
      </w:r>
      <w:r w:rsidR="00101206">
        <w:fldChar w:fldCharType="separate"/>
      </w:r>
      <w:r>
        <w:rPr>
          <w:rStyle w:val="Hyperlink"/>
        </w:rPr>
        <w:t>http://qt-project.org/wiki/Building_PySide_on_Windows</w:t>
      </w:r>
      <w:r w:rsidR="00101206">
        <w:fldChar w:fldCharType="end"/>
      </w:r>
    </w:p>
    <w:sectPr w:rsidR="0072359E" w:rsidRPr="00CA6F08" w:rsidSect="00DE16C8">
      <w:pgSz w:w="12240" w:h="15840"/>
      <w:pgMar w:top="1440" w:right="1440" w:bottom="1440" w:left="1440" w:header="720" w:footer="720" w:gutter="0"/>
      <w:cols w:space="720"/>
      <w:docGrid w:linePitch="360"/>
      <w:sectPrChange w:id="11" w:author="HELLO" w:date="2014-01-16T11:27:00Z"/>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EC1"/>
    <w:multiLevelType w:val="multilevel"/>
    <w:tmpl w:val="0E04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B7098"/>
    <w:multiLevelType w:val="hybridMultilevel"/>
    <w:tmpl w:val="B0A0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E5A76"/>
    <w:multiLevelType w:val="multilevel"/>
    <w:tmpl w:val="545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62510"/>
    <w:multiLevelType w:val="multilevel"/>
    <w:tmpl w:val="2626FBD0"/>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4">
    <w:nsid w:val="3BA14FB7"/>
    <w:multiLevelType w:val="multilevel"/>
    <w:tmpl w:val="BECE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C53DF"/>
    <w:multiLevelType w:val="multilevel"/>
    <w:tmpl w:val="CF28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2192F"/>
    <w:multiLevelType w:val="multilevel"/>
    <w:tmpl w:val="97AE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F1FFF"/>
    <w:multiLevelType w:val="hybridMultilevel"/>
    <w:tmpl w:val="47A4BFAC"/>
    <w:lvl w:ilvl="0" w:tplc="FBD233B0">
      <w:start w:val="1"/>
      <w:numFmt w:val="bullet"/>
      <w:lvlText w:val="-"/>
      <w:lvlJc w:val="left"/>
      <w:pPr>
        <w:ind w:left="2160" w:hanging="360"/>
      </w:pPr>
      <w:rPr>
        <w:rFonts w:ascii="Helvetica" w:eastAsia="Times New Roman" w:hAnsi="Helvetica" w:cs="Helvetic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71927A5"/>
    <w:multiLevelType w:val="multilevel"/>
    <w:tmpl w:val="2626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36C5E"/>
    <w:multiLevelType w:val="hybridMultilevel"/>
    <w:tmpl w:val="73B0B958"/>
    <w:lvl w:ilvl="0" w:tplc="0A78DD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1511C"/>
    <w:multiLevelType w:val="multilevel"/>
    <w:tmpl w:val="ECC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704945"/>
    <w:multiLevelType w:val="multilevel"/>
    <w:tmpl w:val="476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8"/>
  </w:num>
  <w:num w:numId="5">
    <w:abstractNumId w:val="11"/>
  </w:num>
  <w:num w:numId="6">
    <w:abstractNumId w:val="1"/>
  </w:num>
  <w:num w:numId="7">
    <w:abstractNumId w:val="7"/>
  </w:num>
  <w:num w:numId="8">
    <w:abstractNumId w:val="4"/>
  </w:num>
  <w:num w:numId="9">
    <w:abstractNumId w:val="2"/>
  </w:num>
  <w:num w:numId="10">
    <w:abstractNumId w:val="0"/>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3AF7"/>
    <w:rsid w:val="00002909"/>
    <w:rsid w:val="000213C0"/>
    <w:rsid w:val="00036D8B"/>
    <w:rsid w:val="00040141"/>
    <w:rsid w:val="000747CD"/>
    <w:rsid w:val="00084CE7"/>
    <w:rsid w:val="000909DB"/>
    <w:rsid w:val="000973E9"/>
    <w:rsid w:val="000A3A0F"/>
    <w:rsid w:val="000B0299"/>
    <w:rsid w:val="000B6105"/>
    <w:rsid w:val="000D2495"/>
    <w:rsid w:val="000F3073"/>
    <w:rsid w:val="000F3A47"/>
    <w:rsid w:val="00101206"/>
    <w:rsid w:val="00102B66"/>
    <w:rsid w:val="00143202"/>
    <w:rsid w:val="00174766"/>
    <w:rsid w:val="00180B3C"/>
    <w:rsid w:val="001C10F7"/>
    <w:rsid w:val="001C2FE2"/>
    <w:rsid w:val="00210F18"/>
    <w:rsid w:val="002165FC"/>
    <w:rsid w:val="0023421E"/>
    <w:rsid w:val="0024394F"/>
    <w:rsid w:val="00285C14"/>
    <w:rsid w:val="002E2ACB"/>
    <w:rsid w:val="0030462B"/>
    <w:rsid w:val="0033605C"/>
    <w:rsid w:val="00336FA0"/>
    <w:rsid w:val="003376AA"/>
    <w:rsid w:val="003401B8"/>
    <w:rsid w:val="003A6748"/>
    <w:rsid w:val="003B1AFC"/>
    <w:rsid w:val="004043BB"/>
    <w:rsid w:val="004078B9"/>
    <w:rsid w:val="004352BE"/>
    <w:rsid w:val="00447D05"/>
    <w:rsid w:val="00481265"/>
    <w:rsid w:val="004A7E7C"/>
    <w:rsid w:val="004E25DD"/>
    <w:rsid w:val="004E6FAF"/>
    <w:rsid w:val="004F5A13"/>
    <w:rsid w:val="00511A7E"/>
    <w:rsid w:val="00520B7B"/>
    <w:rsid w:val="00536260"/>
    <w:rsid w:val="00564111"/>
    <w:rsid w:val="005B306D"/>
    <w:rsid w:val="005D3A38"/>
    <w:rsid w:val="005D3D86"/>
    <w:rsid w:val="005E61F1"/>
    <w:rsid w:val="005E784D"/>
    <w:rsid w:val="00606645"/>
    <w:rsid w:val="00635D41"/>
    <w:rsid w:val="006465C6"/>
    <w:rsid w:val="00673405"/>
    <w:rsid w:val="0069598D"/>
    <w:rsid w:val="006B514D"/>
    <w:rsid w:val="00715B1D"/>
    <w:rsid w:val="0072359E"/>
    <w:rsid w:val="00726769"/>
    <w:rsid w:val="00773B46"/>
    <w:rsid w:val="00777D5A"/>
    <w:rsid w:val="007E77B1"/>
    <w:rsid w:val="008178B3"/>
    <w:rsid w:val="008206C7"/>
    <w:rsid w:val="00827AAF"/>
    <w:rsid w:val="00833092"/>
    <w:rsid w:val="00835509"/>
    <w:rsid w:val="008407CF"/>
    <w:rsid w:val="008432AF"/>
    <w:rsid w:val="00850AA5"/>
    <w:rsid w:val="00872B31"/>
    <w:rsid w:val="00873AF7"/>
    <w:rsid w:val="008933F3"/>
    <w:rsid w:val="00893C3A"/>
    <w:rsid w:val="00894291"/>
    <w:rsid w:val="008A3CAD"/>
    <w:rsid w:val="008D0AFA"/>
    <w:rsid w:val="008E0916"/>
    <w:rsid w:val="008E2C70"/>
    <w:rsid w:val="008E7383"/>
    <w:rsid w:val="008F5049"/>
    <w:rsid w:val="00902646"/>
    <w:rsid w:val="009140C3"/>
    <w:rsid w:val="00915CE5"/>
    <w:rsid w:val="00916BA3"/>
    <w:rsid w:val="0094780F"/>
    <w:rsid w:val="00961200"/>
    <w:rsid w:val="009830EF"/>
    <w:rsid w:val="009952C9"/>
    <w:rsid w:val="009B61F2"/>
    <w:rsid w:val="009F2116"/>
    <w:rsid w:val="009F4D45"/>
    <w:rsid w:val="00A04F93"/>
    <w:rsid w:val="00A13864"/>
    <w:rsid w:val="00A27D30"/>
    <w:rsid w:val="00A321B9"/>
    <w:rsid w:val="00A41476"/>
    <w:rsid w:val="00A65C58"/>
    <w:rsid w:val="00A870FC"/>
    <w:rsid w:val="00A95985"/>
    <w:rsid w:val="00AD3B38"/>
    <w:rsid w:val="00AD4E8A"/>
    <w:rsid w:val="00AF0735"/>
    <w:rsid w:val="00AF69F5"/>
    <w:rsid w:val="00B13C0E"/>
    <w:rsid w:val="00B65062"/>
    <w:rsid w:val="00B757A7"/>
    <w:rsid w:val="00BA6920"/>
    <w:rsid w:val="00BF0B59"/>
    <w:rsid w:val="00BF1A04"/>
    <w:rsid w:val="00BF28DD"/>
    <w:rsid w:val="00C300E6"/>
    <w:rsid w:val="00C34B14"/>
    <w:rsid w:val="00C52255"/>
    <w:rsid w:val="00C630A8"/>
    <w:rsid w:val="00C70632"/>
    <w:rsid w:val="00C75825"/>
    <w:rsid w:val="00C8406B"/>
    <w:rsid w:val="00CA6F08"/>
    <w:rsid w:val="00CA70E3"/>
    <w:rsid w:val="00CE3E27"/>
    <w:rsid w:val="00CE55F7"/>
    <w:rsid w:val="00CF4531"/>
    <w:rsid w:val="00D017B9"/>
    <w:rsid w:val="00D20DDD"/>
    <w:rsid w:val="00D602C3"/>
    <w:rsid w:val="00D72758"/>
    <w:rsid w:val="00D72A36"/>
    <w:rsid w:val="00D77846"/>
    <w:rsid w:val="00D81A81"/>
    <w:rsid w:val="00DC3A5C"/>
    <w:rsid w:val="00DD1E13"/>
    <w:rsid w:val="00DE16C8"/>
    <w:rsid w:val="00E17121"/>
    <w:rsid w:val="00E23877"/>
    <w:rsid w:val="00E27A8E"/>
    <w:rsid w:val="00E73294"/>
    <w:rsid w:val="00E8559A"/>
    <w:rsid w:val="00EA635B"/>
    <w:rsid w:val="00EB0705"/>
    <w:rsid w:val="00EB7EDF"/>
    <w:rsid w:val="00EC44D3"/>
    <w:rsid w:val="00EC5527"/>
    <w:rsid w:val="00ED68B9"/>
    <w:rsid w:val="00F1696E"/>
    <w:rsid w:val="00F345CE"/>
    <w:rsid w:val="00F4732F"/>
    <w:rsid w:val="00F54271"/>
    <w:rsid w:val="00F879C3"/>
    <w:rsid w:val="00FA47DB"/>
    <w:rsid w:val="00FD490C"/>
    <w:rsid w:val="00FE3E9C"/>
    <w:rsid w:val="00FF7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95"/>
  </w:style>
  <w:style w:type="paragraph" w:styleId="Heading2">
    <w:name w:val="heading 2"/>
    <w:basedOn w:val="Normal"/>
    <w:link w:val="Heading2Char"/>
    <w:uiPriority w:val="9"/>
    <w:qFormat/>
    <w:rsid w:val="0053626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F7"/>
    <w:pPr>
      <w:ind w:left="720"/>
      <w:contextualSpacing/>
    </w:pPr>
  </w:style>
  <w:style w:type="character" w:styleId="Hyperlink">
    <w:name w:val="Hyperlink"/>
    <w:basedOn w:val="DefaultParagraphFont"/>
    <w:uiPriority w:val="99"/>
    <w:unhideWhenUsed/>
    <w:rsid w:val="00873AF7"/>
    <w:rPr>
      <w:color w:val="0000FF" w:themeColor="hyperlink"/>
      <w:u w:val="single"/>
    </w:rPr>
  </w:style>
  <w:style w:type="character" w:styleId="HTMLCode">
    <w:name w:val="HTML Code"/>
    <w:basedOn w:val="DefaultParagraphFont"/>
    <w:uiPriority w:val="99"/>
    <w:semiHidden/>
    <w:unhideWhenUsed/>
    <w:rsid w:val="00BF1A04"/>
    <w:rPr>
      <w:rFonts w:ascii="Courier New" w:eastAsia="Times New Roman" w:hAnsi="Courier New" w:cs="Courier New"/>
      <w:sz w:val="20"/>
      <w:szCs w:val="20"/>
    </w:rPr>
  </w:style>
  <w:style w:type="character" w:customStyle="1" w:styleId="apple-converted-space">
    <w:name w:val="apple-converted-space"/>
    <w:basedOn w:val="DefaultParagraphFont"/>
    <w:rsid w:val="00BF1A04"/>
  </w:style>
  <w:style w:type="table" w:styleId="TableGrid">
    <w:name w:val="Table Grid"/>
    <w:basedOn w:val="TableNormal"/>
    <w:uiPriority w:val="59"/>
    <w:rsid w:val="00BF1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36260"/>
    <w:rPr>
      <w:rFonts w:eastAsia="Times New Roman" w:cs="Times New Roman"/>
      <w:b/>
      <w:bCs/>
      <w:sz w:val="36"/>
      <w:szCs w:val="36"/>
    </w:rPr>
  </w:style>
  <w:style w:type="character" w:styleId="FollowedHyperlink">
    <w:name w:val="FollowedHyperlink"/>
    <w:basedOn w:val="DefaultParagraphFont"/>
    <w:uiPriority w:val="99"/>
    <w:semiHidden/>
    <w:unhideWhenUsed/>
    <w:rsid w:val="00C70632"/>
    <w:rPr>
      <w:color w:val="800080" w:themeColor="followedHyperlink"/>
      <w:u w:val="single"/>
    </w:rPr>
  </w:style>
  <w:style w:type="paragraph" w:styleId="HTMLPreformatted">
    <w:name w:val="HTML Preformatted"/>
    <w:basedOn w:val="Normal"/>
    <w:link w:val="HTMLPreformattedChar"/>
    <w:uiPriority w:val="99"/>
    <w:unhideWhenUsed/>
    <w:rsid w:val="0084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32AF"/>
    <w:rPr>
      <w:rFonts w:ascii="Courier New" w:eastAsia="Times New Roman" w:hAnsi="Courier New" w:cs="Courier New"/>
      <w:sz w:val="20"/>
      <w:szCs w:val="20"/>
    </w:rPr>
  </w:style>
  <w:style w:type="character" w:customStyle="1" w:styleId="caps">
    <w:name w:val="caps"/>
    <w:basedOn w:val="DefaultParagraphFont"/>
    <w:rsid w:val="005D3D86"/>
  </w:style>
  <w:style w:type="character" w:styleId="Emphasis">
    <w:name w:val="Emphasis"/>
    <w:basedOn w:val="DefaultParagraphFont"/>
    <w:uiPriority w:val="20"/>
    <w:qFormat/>
    <w:rsid w:val="005D3D86"/>
    <w:rPr>
      <w:i/>
      <w:iCs/>
    </w:rPr>
  </w:style>
  <w:style w:type="paragraph" w:styleId="BalloonText">
    <w:name w:val="Balloon Text"/>
    <w:basedOn w:val="Normal"/>
    <w:link w:val="BalloonTextChar"/>
    <w:uiPriority w:val="99"/>
    <w:semiHidden/>
    <w:unhideWhenUsed/>
    <w:rsid w:val="007E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641199">
      <w:bodyDiv w:val="1"/>
      <w:marLeft w:val="0"/>
      <w:marRight w:val="0"/>
      <w:marTop w:val="0"/>
      <w:marBottom w:val="0"/>
      <w:divBdr>
        <w:top w:val="none" w:sz="0" w:space="0" w:color="auto"/>
        <w:left w:val="none" w:sz="0" w:space="0" w:color="auto"/>
        <w:bottom w:val="none" w:sz="0" w:space="0" w:color="auto"/>
        <w:right w:val="none" w:sz="0" w:space="0" w:color="auto"/>
      </w:divBdr>
    </w:div>
    <w:div w:id="132060806">
      <w:bodyDiv w:val="1"/>
      <w:marLeft w:val="0"/>
      <w:marRight w:val="0"/>
      <w:marTop w:val="0"/>
      <w:marBottom w:val="0"/>
      <w:divBdr>
        <w:top w:val="none" w:sz="0" w:space="0" w:color="auto"/>
        <w:left w:val="none" w:sz="0" w:space="0" w:color="auto"/>
        <w:bottom w:val="none" w:sz="0" w:space="0" w:color="auto"/>
        <w:right w:val="none" w:sz="0" w:space="0" w:color="auto"/>
      </w:divBdr>
    </w:div>
    <w:div w:id="194197933">
      <w:bodyDiv w:val="1"/>
      <w:marLeft w:val="0"/>
      <w:marRight w:val="0"/>
      <w:marTop w:val="0"/>
      <w:marBottom w:val="0"/>
      <w:divBdr>
        <w:top w:val="none" w:sz="0" w:space="0" w:color="auto"/>
        <w:left w:val="none" w:sz="0" w:space="0" w:color="auto"/>
        <w:bottom w:val="none" w:sz="0" w:space="0" w:color="auto"/>
        <w:right w:val="none" w:sz="0" w:space="0" w:color="auto"/>
      </w:divBdr>
    </w:div>
    <w:div w:id="242446994">
      <w:bodyDiv w:val="1"/>
      <w:marLeft w:val="0"/>
      <w:marRight w:val="0"/>
      <w:marTop w:val="0"/>
      <w:marBottom w:val="0"/>
      <w:divBdr>
        <w:top w:val="none" w:sz="0" w:space="0" w:color="auto"/>
        <w:left w:val="none" w:sz="0" w:space="0" w:color="auto"/>
        <w:bottom w:val="none" w:sz="0" w:space="0" w:color="auto"/>
        <w:right w:val="none" w:sz="0" w:space="0" w:color="auto"/>
      </w:divBdr>
    </w:div>
    <w:div w:id="323972036">
      <w:bodyDiv w:val="1"/>
      <w:marLeft w:val="0"/>
      <w:marRight w:val="0"/>
      <w:marTop w:val="0"/>
      <w:marBottom w:val="0"/>
      <w:divBdr>
        <w:top w:val="none" w:sz="0" w:space="0" w:color="auto"/>
        <w:left w:val="none" w:sz="0" w:space="0" w:color="auto"/>
        <w:bottom w:val="none" w:sz="0" w:space="0" w:color="auto"/>
        <w:right w:val="none" w:sz="0" w:space="0" w:color="auto"/>
      </w:divBdr>
    </w:div>
    <w:div w:id="503283457">
      <w:bodyDiv w:val="1"/>
      <w:marLeft w:val="0"/>
      <w:marRight w:val="0"/>
      <w:marTop w:val="0"/>
      <w:marBottom w:val="0"/>
      <w:divBdr>
        <w:top w:val="none" w:sz="0" w:space="0" w:color="auto"/>
        <w:left w:val="none" w:sz="0" w:space="0" w:color="auto"/>
        <w:bottom w:val="none" w:sz="0" w:space="0" w:color="auto"/>
        <w:right w:val="none" w:sz="0" w:space="0" w:color="auto"/>
      </w:divBdr>
    </w:div>
    <w:div w:id="522985050">
      <w:bodyDiv w:val="1"/>
      <w:marLeft w:val="0"/>
      <w:marRight w:val="0"/>
      <w:marTop w:val="0"/>
      <w:marBottom w:val="0"/>
      <w:divBdr>
        <w:top w:val="none" w:sz="0" w:space="0" w:color="auto"/>
        <w:left w:val="none" w:sz="0" w:space="0" w:color="auto"/>
        <w:bottom w:val="none" w:sz="0" w:space="0" w:color="auto"/>
        <w:right w:val="none" w:sz="0" w:space="0" w:color="auto"/>
      </w:divBdr>
    </w:div>
    <w:div w:id="544486811">
      <w:bodyDiv w:val="1"/>
      <w:marLeft w:val="0"/>
      <w:marRight w:val="0"/>
      <w:marTop w:val="0"/>
      <w:marBottom w:val="0"/>
      <w:divBdr>
        <w:top w:val="none" w:sz="0" w:space="0" w:color="auto"/>
        <w:left w:val="none" w:sz="0" w:space="0" w:color="auto"/>
        <w:bottom w:val="none" w:sz="0" w:space="0" w:color="auto"/>
        <w:right w:val="none" w:sz="0" w:space="0" w:color="auto"/>
      </w:divBdr>
    </w:div>
    <w:div w:id="693654990">
      <w:bodyDiv w:val="1"/>
      <w:marLeft w:val="0"/>
      <w:marRight w:val="0"/>
      <w:marTop w:val="0"/>
      <w:marBottom w:val="0"/>
      <w:divBdr>
        <w:top w:val="none" w:sz="0" w:space="0" w:color="auto"/>
        <w:left w:val="none" w:sz="0" w:space="0" w:color="auto"/>
        <w:bottom w:val="none" w:sz="0" w:space="0" w:color="auto"/>
        <w:right w:val="none" w:sz="0" w:space="0" w:color="auto"/>
      </w:divBdr>
    </w:div>
    <w:div w:id="765736675">
      <w:bodyDiv w:val="1"/>
      <w:marLeft w:val="0"/>
      <w:marRight w:val="0"/>
      <w:marTop w:val="0"/>
      <w:marBottom w:val="0"/>
      <w:divBdr>
        <w:top w:val="none" w:sz="0" w:space="0" w:color="auto"/>
        <w:left w:val="none" w:sz="0" w:space="0" w:color="auto"/>
        <w:bottom w:val="none" w:sz="0" w:space="0" w:color="auto"/>
        <w:right w:val="none" w:sz="0" w:space="0" w:color="auto"/>
      </w:divBdr>
    </w:div>
    <w:div w:id="771900316">
      <w:bodyDiv w:val="1"/>
      <w:marLeft w:val="0"/>
      <w:marRight w:val="0"/>
      <w:marTop w:val="0"/>
      <w:marBottom w:val="0"/>
      <w:divBdr>
        <w:top w:val="none" w:sz="0" w:space="0" w:color="auto"/>
        <w:left w:val="none" w:sz="0" w:space="0" w:color="auto"/>
        <w:bottom w:val="none" w:sz="0" w:space="0" w:color="auto"/>
        <w:right w:val="none" w:sz="0" w:space="0" w:color="auto"/>
      </w:divBdr>
    </w:div>
    <w:div w:id="875970509">
      <w:bodyDiv w:val="1"/>
      <w:marLeft w:val="0"/>
      <w:marRight w:val="0"/>
      <w:marTop w:val="0"/>
      <w:marBottom w:val="0"/>
      <w:divBdr>
        <w:top w:val="none" w:sz="0" w:space="0" w:color="auto"/>
        <w:left w:val="none" w:sz="0" w:space="0" w:color="auto"/>
        <w:bottom w:val="none" w:sz="0" w:space="0" w:color="auto"/>
        <w:right w:val="none" w:sz="0" w:space="0" w:color="auto"/>
      </w:divBdr>
    </w:div>
    <w:div w:id="963077799">
      <w:bodyDiv w:val="1"/>
      <w:marLeft w:val="0"/>
      <w:marRight w:val="0"/>
      <w:marTop w:val="0"/>
      <w:marBottom w:val="0"/>
      <w:divBdr>
        <w:top w:val="none" w:sz="0" w:space="0" w:color="auto"/>
        <w:left w:val="none" w:sz="0" w:space="0" w:color="auto"/>
        <w:bottom w:val="none" w:sz="0" w:space="0" w:color="auto"/>
        <w:right w:val="none" w:sz="0" w:space="0" w:color="auto"/>
      </w:divBdr>
    </w:div>
    <w:div w:id="972174844">
      <w:bodyDiv w:val="1"/>
      <w:marLeft w:val="0"/>
      <w:marRight w:val="0"/>
      <w:marTop w:val="0"/>
      <w:marBottom w:val="0"/>
      <w:divBdr>
        <w:top w:val="none" w:sz="0" w:space="0" w:color="auto"/>
        <w:left w:val="none" w:sz="0" w:space="0" w:color="auto"/>
        <w:bottom w:val="none" w:sz="0" w:space="0" w:color="auto"/>
        <w:right w:val="none" w:sz="0" w:space="0" w:color="auto"/>
      </w:divBdr>
    </w:div>
    <w:div w:id="1198004156">
      <w:bodyDiv w:val="1"/>
      <w:marLeft w:val="0"/>
      <w:marRight w:val="0"/>
      <w:marTop w:val="0"/>
      <w:marBottom w:val="0"/>
      <w:divBdr>
        <w:top w:val="none" w:sz="0" w:space="0" w:color="auto"/>
        <w:left w:val="none" w:sz="0" w:space="0" w:color="auto"/>
        <w:bottom w:val="none" w:sz="0" w:space="0" w:color="auto"/>
        <w:right w:val="none" w:sz="0" w:space="0" w:color="auto"/>
      </w:divBdr>
    </w:div>
    <w:div w:id="1212107400">
      <w:bodyDiv w:val="1"/>
      <w:marLeft w:val="0"/>
      <w:marRight w:val="0"/>
      <w:marTop w:val="0"/>
      <w:marBottom w:val="0"/>
      <w:divBdr>
        <w:top w:val="none" w:sz="0" w:space="0" w:color="auto"/>
        <w:left w:val="none" w:sz="0" w:space="0" w:color="auto"/>
        <w:bottom w:val="none" w:sz="0" w:space="0" w:color="auto"/>
        <w:right w:val="none" w:sz="0" w:space="0" w:color="auto"/>
      </w:divBdr>
    </w:div>
    <w:div w:id="1344628986">
      <w:bodyDiv w:val="1"/>
      <w:marLeft w:val="0"/>
      <w:marRight w:val="0"/>
      <w:marTop w:val="0"/>
      <w:marBottom w:val="0"/>
      <w:divBdr>
        <w:top w:val="none" w:sz="0" w:space="0" w:color="auto"/>
        <w:left w:val="none" w:sz="0" w:space="0" w:color="auto"/>
        <w:bottom w:val="none" w:sz="0" w:space="0" w:color="auto"/>
        <w:right w:val="none" w:sz="0" w:space="0" w:color="auto"/>
      </w:divBdr>
    </w:div>
    <w:div w:id="1389381196">
      <w:bodyDiv w:val="1"/>
      <w:marLeft w:val="0"/>
      <w:marRight w:val="0"/>
      <w:marTop w:val="0"/>
      <w:marBottom w:val="0"/>
      <w:divBdr>
        <w:top w:val="none" w:sz="0" w:space="0" w:color="auto"/>
        <w:left w:val="none" w:sz="0" w:space="0" w:color="auto"/>
        <w:bottom w:val="none" w:sz="0" w:space="0" w:color="auto"/>
        <w:right w:val="none" w:sz="0" w:space="0" w:color="auto"/>
      </w:divBdr>
    </w:div>
    <w:div w:id="1399478157">
      <w:bodyDiv w:val="1"/>
      <w:marLeft w:val="0"/>
      <w:marRight w:val="0"/>
      <w:marTop w:val="0"/>
      <w:marBottom w:val="0"/>
      <w:divBdr>
        <w:top w:val="none" w:sz="0" w:space="0" w:color="auto"/>
        <w:left w:val="none" w:sz="0" w:space="0" w:color="auto"/>
        <w:bottom w:val="none" w:sz="0" w:space="0" w:color="auto"/>
        <w:right w:val="none" w:sz="0" w:space="0" w:color="auto"/>
      </w:divBdr>
    </w:div>
    <w:div w:id="1417632873">
      <w:bodyDiv w:val="1"/>
      <w:marLeft w:val="0"/>
      <w:marRight w:val="0"/>
      <w:marTop w:val="0"/>
      <w:marBottom w:val="0"/>
      <w:divBdr>
        <w:top w:val="none" w:sz="0" w:space="0" w:color="auto"/>
        <w:left w:val="none" w:sz="0" w:space="0" w:color="auto"/>
        <w:bottom w:val="none" w:sz="0" w:space="0" w:color="auto"/>
        <w:right w:val="none" w:sz="0" w:space="0" w:color="auto"/>
      </w:divBdr>
    </w:div>
    <w:div w:id="1646660144">
      <w:bodyDiv w:val="1"/>
      <w:marLeft w:val="0"/>
      <w:marRight w:val="0"/>
      <w:marTop w:val="0"/>
      <w:marBottom w:val="0"/>
      <w:divBdr>
        <w:top w:val="none" w:sz="0" w:space="0" w:color="auto"/>
        <w:left w:val="none" w:sz="0" w:space="0" w:color="auto"/>
        <w:bottom w:val="none" w:sz="0" w:space="0" w:color="auto"/>
        <w:right w:val="none" w:sz="0" w:space="0" w:color="auto"/>
      </w:divBdr>
    </w:div>
    <w:div w:id="1666669925">
      <w:bodyDiv w:val="1"/>
      <w:marLeft w:val="0"/>
      <w:marRight w:val="0"/>
      <w:marTop w:val="0"/>
      <w:marBottom w:val="0"/>
      <w:divBdr>
        <w:top w:val="none" w:sz="0" w:space="0" w:color="auto"/>
        <w:left w:val="none" w:sz="0" w:space="0" w:color="auto"/>
        <w:bottom w:val="none" w:sz="0" w:space="0" w:color="auto"/>
        <w:right w:val="none" w:sz="0" w:space="0" w:color="auto"/>
      </w:divBdr>
    </w:div>
    <w:div w:id="1681616453">
      <w:bodyDiv w:val="1"/>
      <w:marLeft w:val="0"/>
      <w:marRight w:val="0"/>
      <w:marTop w:val="0"/>
      <w:marBottom w:val="0"/>
      <w:divBdr>
        <w:top w:val="none" w:sz="0" w:space="0" w:color="auto"/>
        <w:left w:val="none" w:sz="0" w:space="0" w:color="auto"/>
        <w:bottom w:val="none" w:sz="0" w:space="0" w:color="auto"/>
        <w:right w:val="none" w:sz="0" w:space="0" w:color="auto"/>
      </w:divBdr>
    </w:div>
    <w:div w:id="1734959548">
      <w:bodyDiv w:val="1"/>
      <w:marLeft w:val="0"/>
      <w:marRight w:val="0"/>
      <w:marTop w:val="0"/>
      <w:marBottom w:val="0"/>
      <w:divBdr>
        <w:top w:val="none" w:sz="0" w:space="0" w:color="auto"/>
        <w:left w:val="none" w:sz="0" w:space="0" w:color="auto"/>
        <w:bottom w:val="none" w:sz="0" w:space="0" w:color="auto"/>
        <w:right w:val="none" w:sz="0" w:space="0" w:color="auto"/>
      </w:divBdr>
    </w:div>
    <w:div w:id="1832866049">
      <w:bodyDiv w:val="1"/>
      <w:marLeft w:val="0"/>
      <w:marRight w:val="0"/>
      <w:marTop w:val="0"/>
      <w:marBottom w:val="0"/>
      <w:divBdr>
        <w:top w:val="none" w:sz="0" w:space="0" w:color="auto"/>
        <w:left w:val="none" w:sz="0" w:space="0" w:color="auto"/>
        <w:bottom w:val="none" w:sz="0" w:space="0" w:color="auto"/>
        <w:right w:val="none" w:sz="0" w:space="0" w:color="auto"/>
      </w:divBdr>
    </w:div>
    <w:div w:id="1833451769">
      <w:bodyDiv w:val="1"/>
      <w:marLeft w:val="0"/>
      <w:marRight w:val="0"/>
      <w:marTop w:val="0"/>
      <w:marBottom w:val="0"/>
      <w:divBdr>
        <w:top w:val="none" w:sz="0" w:space="0" w:color="auto"/>
        <w:left w:val="none" w:sz="0" w:space="0" w:color="auto"/>
        <w:bottom w:val="none" w:sz="0" w:space="0" w:color="auto"/>
        <w:right w:val="none" w:sz="0" w:space="0" w:color="auto"/>
      </w:divBdr>
    </w:div>
    <w:div w:id="1903323370">
      <w:bodyDiv w:val="1"/>
      <w:marLeft w:val="0"/>
      <w:marRight w:val="0"/>
      <w:marTop w:val="0"/>
      <w:marBottom w:val="0"/>
      <w:divBdr>
        <w:top w:val="none" w:sz="0" w:space="0" w:color="auto"/>
        <w:left w:val="none" w:sz="0" w:space="0" w:color="auto"/>
        <w:bottom w:val="none" w:sz="0" w:space="0" w:color="auto"/>
        <w:right w:val="none" w:sz="0" w:space="0" w:color="auto"/>
      </w:divBdr>
    </w:div>
    <w:div w:id="1905875648">
      <w:bodyDiv w:val="1"/>
      <w:marLeft w:val="0"/>
      <w:marRight w:val="0"/>
      <w:marTop w:val="0"/>
      <w:marBottom w:val="0"/>
      <w:divBdr>
        <w:top w:val="none" w:sz="0" w:space="0" w:color="auto"/>
        <w:left w:val="none" w:sz="0" w:space="0" w:color="auto"/>
        <w:bottom w:val="none" w:sz="0" w:space="0" w:color="auto"/>
        <w:right w:val="none" w:sz="0" w:space="0" w:color="auto"/>
      </w:divBdr>
    </w:div>
    <w:div w:id="2038701099">
      <w:bodyDiv w:val="1"/>
      <w:marLeft w:val="0"/>
      <w:marRight w:val="0"/>
      <w:marTop w:val="0"/>
      <w:marBottom w:val="0"/>
      <w:divBdr>
        <w:top w:val="none" w:sz="0" w:space="0" w:color="auto"/>
        <w:left w:val="none" w:sz="0" w:space="0" w:color="auto"/>
        <w:bottom w:val="none" w:sz="0" w:space="0" w:color="auto"/>
        <w:right w:val="none" w:sz="0" w:space="0" w:color="auto"/>
      </w:divBdr>
    </w:div>
    <w:div w:id="206113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A7464-EF8E-4253-B01D-EE6FE441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24</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78</cp:revision>
  <dcterms:created xsi:type="dcterms:W3CDTF">2013-12-25T19:33:00Z</dcterms:created>
  <dcterms:modified xsi:type="dcterms:W3CDTF">2014-01-16T04:47:00Z</dcterms:modified>
</cp:coreProperties>
</file>